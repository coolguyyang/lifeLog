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4B5" w:rsidRDefault="00064287" w:rsidP="00F16192">
      <w:pPr>
        <w:spacing w:beforeLines="30" w:line="400" w:lineRule="exact"/>
        <w:ind w:firstLineChars="2090" w:firstLine="5875"/>
        <w:rPr>
          <w:rFonts w:ascii="黑体" w:eastAsia="黑体"/>
          <w:b/>
          <w:sz w:val="32"/>
        </w:rPr>
      </w:pPr>
      <w:r>
        <w:rPr>
          <w:rFonts w:eastAsia="黑体" w:hint="eastAsia"/>
          <w:b/>
          <w:sz w:val="28"/>
        </w:rPr>
        <w:t>专业代码</w:t>
      </w:r>
      <w:r>
        <w:rPr>
          <w:rFonts w:eastAsia="黑体"/>
          <w:b/>
          <w:sz w:val="28"/>
        </w:rPr>
        <w:t xml:space="preserve"> </w:t>
      </w:r>
      <w:r>
        <w:rPr>
          <w:rFonts w:eastAsia="黑体"/>
          <w:b/>
          <w:sz w:val="28"/>
          <w:u w:val="single"/>
        </w:rPr>
        <w:t xml:space="preserve">            </w:t>
      </w:r>
    </w:p>
    <w:p w:rsidR="008464B5" w:rsidRDefault="00064287">
      <w:pPr>
        <w:jc w:val="center"/>
        <w:rPr>
          <w:rFonts w:eastAsia="黑体"/>
          <w:b/>
          <w:sz w:val="28"/>
          <w:u w:val="single"/>
        </w:rPr>
      </w:pPr>
      <w:r>
        <w:rPr>
          <w:rFonts w:ascii="黑体" w:eastAsia="黑体" w:hint="eastAsia"/>
          <w:b/>
          <w:sz w:val="32"/>
        </w:rPr>
        <w:t xml:space="preserve">                                </w:t>
      </w:r>
      <w:r>
        <w:rPr>
          <w:rFonts w:eastAsia="黑体"/>
          <w:b/>
          <w:sz w:val="28"/>
        </w:rPr>
        <w:t xml:space="preserve">                                 </w:t>
      </w:r>
    </w:p>
    <w:p w:rsidR="008464B5" w:rsidRDefault="00064287">
      <w:pPr>
        <w:jc w:val="center"/>
        <w:rPr>
          <w:rFonts w:eastAsia="Times New Roman"/>
          <w:u w:val="single"/>
        </w:rPr>
      </w:pPr>
      <w:r>
        <w:rPr>
          <w:rFonts w:eastAsia="Times New Roman"/>
          <w:noProof/>
        </w:rPr>
        <w:drawing>
          <wp:anchor distT="0" distB="0" distL="114300" distR="114300" simplePos="0" relativeHeight="251659264" behindDoc="0" locked="0" layoutInCell="1" allowOverlap="1">
            <wp:simplePos x="0" y="0"/>
            <wp:positionH relativeFrom="column">
              <wp:posOffset>1190625</wp:posOffset>
            </wp:positionH>
            <wp:positionV relativeFrom="paragraph">
              <wp:posOffset>185420</wp:posOffset>
            </wp:positionV>
            <wp:extent cx="3400425" cy="946785"/>
            <wp:effectExtent l="0" t="0" r="9525" b="5715"/>
            <wp:wrapTopAndBottom/>
            <wp:docPr id="1" name="图片 3" descr="j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jl1"/>
                    <pic:cNvPicPr>
                      <a:picLocks noChangeAspect="1"/>
                    </pic:cNvPicPr>
                  </pic:nvPicPr>
                  <pic:blipFill>
                    <a:blip r:embed="rId8" cstate="print"/>
                    <a:stretch>
                      <a:fillRect/>
                    </a:stretch>
                  </pic:blipFill>
                  <pic:spPr>
                    <a:xfrm>
                      <a:off x="0" y="0"/>
                      <a:ext cx="3400425" cy="946785"/>
                    </a:xfrm>
                    <a:prstGeom prst="rect">
                      <a:avLst/>
                    </a:prstGeom>
                    <a:noFill/>
                    <a:ln>
                      <a:noFill/>
                    </a:ln>
                  </pic:spPr>
                </pic:pic>
              </a:graphicData>
            </a:graphic>
          </wp:anchor>
        </w:drawing>
      </w:r>
    </w:p>
    <w:p w:rsidR="008464B5" w:rsidRDefault="008464B5">
      <w:pPr>
        <w:jc w:val="center"/>
        <w:rPr>
          <w:rFonts w:eastAsia="Times New Roman"/>
          <w:u w:val="single"/>
        </w:rPr>
      </w:pPr>
    </w:p>
    <w:p w:rsidR="008464B5" w:rsidRDefault="00064287">
      <w:pPr>
        <w:jc w:val="center"/>
        <w:rPr>
          <w:rFonts w:ascii="黑体" w:eastAsia="黑体" w:hAnsi="黑体"/>
          <w:b/>
          <w:sz w:val="90"/>
          <w:szCs w:val="90"/>
        </w:rPr>
      </w:pPr>
      <w:r>
        <w:rPr>
          <w:rFonts w:ascii="黑体" w:eastAsia="黑体" w:hAnsi="黑体" w:hint="eastAsia"/>
          <w:b/>
          <w:sz w:val="90"/>
          <w:szCs w:val="90"/>
        </w:rPr>
        <w:t>本 科 毕 业 设 计</w:t>
      </w:r>
    </w:p>
    <w:p w:rsidR="008464B5" w:rsidRDefault="008464B5">
      <w:pPr>
        <w:jc w:val="center"/>
        <w:rPr>
          <w:rFonts w:eastAsia="黑体"/>
          <w:b/>
          <w:spacing w:val="-14"/>
          <w:sz w:val="32"/>
        </w:rPr>
      </w:pPr>
    </w:p>
    <w:p w:rsidR="008464B5" w:rsidRDefault="00064287">
      <w:pPr>
        <w:jc w:val="center"/>
        <w:rPr>
          <w:rFonts w:eastAsia="黑体"/>
          <w:b/>
          <w:spacing w:val="-14"/>
          <w:sz w:val="32"/>
        </w:rPr>
      </w:pPr>
      <w:r>
        <w:rPr>
          <w:rFonts w:eastAsia="黑体"/>
          <w:spacing w:val="-14"/>
          <w:sz w:val="32"/>
        </w:rPr>
        <w:t xml:space="preserve">       </w:t>
      </w:r>
    </w:p>
    <w:tbl>
      <w:tblPr>
        <w:tblW w:w="0" w:type="auto"/>
        <w:jc w:val="center"/>
        <w:tblLook w:val="04A0"/>
      </w:tblPr>
      <w:tblGrid>
        <w:gridCol w:w="1890"/>
        <w:gridCol w:w="5051"/>
      </w:tblGrid>
      <w:tr w:rsidR="008464B5">
        <w:trPr>
          <w:trHeight w:val="737"/>
          <w:jc w:val="center"/>
        </w:trPr>
        <w:tc>
          <w:tcPr>
            <w:tcW w:w="1890" w:type="dxa"/>
            <w:vAlign w:val="center"/>
          </w:tcPr>
          <w:p w:rsidR="008464B5" w:rsidRDefault="00064287">
            <w:pPr>
              <w:adjustRightInd w:val="0"/>
              <w:snapToGrid w:val="0"/>
              <w:spacing w:line="400" w:lineRule="atLeast"/>
              <w:rPr>
                <w:rFonts w:ascii="黑体" w:eastAsia="黑体"/>
                <w:sz w:val="36"/>
                <w:szCs w:val="36"/>
              </w:rPr>
            </w:pPr>
            <w:r>
              <w:rPr>
                <w:rFonts w:ascii="黑体" w:eastAsia="黑体"/>
                <w:sz w:val="36"/>
                <w:szCs w:val="36"/>
              </w:rPr>
              <w:t>题目</w:t>
            </w:r>
            <w:r>
              <w:rPr>
                <w:rFonts w:ascii="黑体" w:eastAsia="黑体"/>
                <w:sz w:val="24"/>
                <w:szCs w:val="36"/>
              </w:rPr>
              <w:t>（中文)</w:t>
            </w:r>
            <w:r>
              <w:rPr>
                <w:rFonts w:ascii="黑体" w:eastAsia="黑体"/>
                <w:sz w:val="36"/>
                <w:szCs w:val="36"/>
              </w:rPr>
              <w:t xml:space="preserve">：    </w:t>
            </w:r>
          </w:p>
        </w:tc>
        <w:tc>
          <w:tcPr>
            <w:tcW w:w="5051" w:type="dxa"/>
            <w:tcBorders>
              <w:bottom w:val="single" w:sz="4" w:space="0" w:color="auto"/>
            </w:tcBorders>
            <w:vAlign w:val="center"/>
          </w:tcPr>
          <w:p w:rsidR="008464B5" w:rsidRDefault="00064287">
            <w:pPr>
              <w:adjustRightInd w:val="0"/>
              <w:snapToGrid w:val="0"/>
              <w:spacing w:line="400" w:lineRule="atLeast"/>
              <w:rPr>
                <w:rFonts w:ascii="华文楷体" w:eastAsia="华文楷体" w:hAnsi="华文楷体"/>
                <w:sz w:val="36"/>
                <w:szCs w:val="36"/>
              </w:rPr>
            </w:pPr>
            <w:r>
              <w:rPr>
                <w:rFonts w:ascii="华文楷体" w:eastAsia="华文楷体" w:hAnsi="华文楷体" w:hint="eastAsia"/>
                <w:sz w:val="36"/>
                <w:szCs w:val="36"/>
              </w:rPr>
              <w:t>基于定位的生活记录Web应用的设计与实现</w:t>
            </w:r>
          </w:p>
        </w:tc>
      </w:tr>
      <w:tr w:rsidR="008464B5">
        <w:trPr>
          <w:trHeight w:val="737"/>
          <w:jc w:val="center"/>
        </w:trPr>
        <w:tc>
          <w:tcPr>
            <w:tcW w:w="1890" w:type="dxa"/>
            <w:vAlign w:val="center"/>
          </w:tcPr>
          <w:p w:rsidR="008464B5" w:rsidRDefault="00064287">
            <w:pPr>
              <w:adjustRightInd w:val="0"/>
              <w:snapToGrid w:val="0"/>
              <w:spacing w:line="400" w:lineRule="atLeast"/>
              <w:jc w:val="center"/>
              <w:rPr>
                <w:rFonts w:ascii="黑体" w:eastAsia="黑体"/>
                <w:sz w:val="36"/>
                <w:szCs w:val="36"/>
              </w:rPr>
            </w:pPr>
            <w:r>
              <w:rPr>
                <w:rFonts w:ascii="黑体" w:eastAsia="黑体"/>
                <w:sz w:val="36"/>
                <w:szCs w:val="36"/>
              </w:rPr>
              <w:t>题目</w:t>
            </w:r>
            <w:r>
              <w:rPr>
                <w:rFonts w:ascii="黑体" w:eastAsia="黑体"/>
                <w:sz w:val="24"/>
                <w:szCs w:val="36"/>
              </w:rPr>
              <w:t>（</w:t>
            </w:r>
            <w:r>
              <w:rPr>
                <w:rFonts w:ascii="黑体" w:eastAsia="黑体" w:hint="eastAsia"/>
                <w:sz w:val="24"/>
                <w:szCs w:val="36"/>
              </w:rPr>
              <w:t>外</w:t>
            </w:r>
            <w:r>
              <w:rPr>
                <w:rFonts w:ascii="黑体" w:eastAsia="黑体"/>
                <w:sz w:val="24"/>
                <w:szCs w:val="36"/>
              </w:rPr>
              <w:t>文）</w:t>
            </w:r>
            <w:r>
              <w:rPr>
                <w:rFonts w:ascii="黑体" w:eastAsia="黑体"/>
                <w:sz w:val="36"/>
                <w:szCs w:val="36"/>
              </w:rPr>
              <w:t>：</w:t>
            </w:r>
          </w:p>
        </w:tc>
        <w:tc>
          <w:tcPr>
            <w:tcW w:w="5051" w:type="dxa"/>
            <w:tcBorders>
              <w:bottom w:val="single" w:sz="4" w:space="0" w:color="auto"/>
            </w:tcBorders>
            <w:vAlign w:val="center"/>
          </w:tcPr>
          <w:p w:rsidR="008464B5" w:rsidRDefault="00064287">
            <w:pPr>
              <w:adjustRightInd w:val="0"/>
              <w:snapToGrid w:val="0"/>
              <w:spacing w:line="400" w:lineRule="atLeast"/>
              <w:rPr>
                <w:rFonts w:ascii="华文楷体" w:eastAsia="华文楷体" w:hAnsi="华文楷体"/>
                <w:sz w:val="36"/>
                <w:szCs w:val="36"/>
              </w:rPr>
            </w:pPr>
            <w:r>
              <w:rPr>
                <w:rFonts w:ascii="华文楷体" w:eastAsia="华文楷体" w:hAnsi="华文楷体" w:hint="eastAsia"/>
                <w:sz w:val="36"/>
                <w:szCs w:val="36"/>
              </w:rPr>
              <w:t>Design and Implementation of Life Record Web Application Based on Location</w:t>
            </w:r>
          </w:p>
        </w:tc>
      </w:tr>
      <w:tr w:rsidR="008464B5">
        <w:trPr>
          <w:trHeight w:val="737"/>
          <w:jc w:val="center"/>
        </w:trPr>
        <w:tc>
          <w:tcPr>
            <w:tcW w:w="1890" w:type="dxa"/>
            <w:vAlign w:val="center"/>
          </w:tcPr>
          <w:p w:rsidR="008464B5" w:rsidRDefault="00064287">
            <w:pPr>
              <w:adjustRightInd w:val="0"/>
              <w:snapToGrid w:val="0"/>
              <w:spacing w:line="400" w:lineRule="atLeast"/>
              <w:jc w:val="center"/>
              <w:rPr>
                <w:rFonts w:ascii="黑体" w:eastAsia="黑体"/>
                <w:sz w:val="36"/>
                <w:szCs w:val="36"/>
              </w:rPr>
            </w:pPr>
            <w:r>
              <w:rPr>
                <w:rFonts w:ascii="黑体" w:eastAsia="黑体"/>
                <w:sz w:val="36"/>
                <w:szCs w:val="36"/>
              </w:rPr>
              <w:t>学生姓名：</w:t>
            </w:r>
          </w:p>
        </w:tc>
        <w:tc>
          <w:tcPr>
            <w:tcW w:w="5051" w:type="dxa"/>
            <w:tcBorders>
              <w:top w:val="single" w:sz="4" w:space="0" w:color="auto"/>
              <w:bottom w:val="single" w:sz="4" w:space="0" w:color="auto"/>
            </w:tcBorders>
            <w:vAlign w:val="center"/>
          </w:tcPr>
          <w:p w:rsidR="008464B5" w:rsidRDefault="00064287">
            <w:pPr>
              <w:adjustRightInd w:val="0"/>
              <w:snapToGrid w:val="0"/>
              <w:spacing w:line="400" w:lineRule="atLeast"/>
              <w:rPr>
                <w:rFonts w:ascii="华文楷体" w:eastAsia="华文楷体" w:hAnsi="华文楷体"/>
                <w:sz w:val="36"/>
                <w:szCs w:val="36"/>
              </w:rPr>
            </w:pPr>
            <w:proofErr w:type="gramStart"/>
            <w:r>
              <w:rPr>
                <w:rFonts w:ascii="华文楷体" w:eastAsia="华文楷体" w:hAnsi="华文楷体" w:hint="eastAsia"/>
                <w:sz w:val="36"/>
                <w:szCs w:val="36"/>
              </w:rPr>
              <w:t>杨忠波</w:t>
            </w:r>
            <w:proofErr w:type="gramEnd"/>
          </w:p>
        </w:tc>
      </w:tr>
      <w:tr w:rsidR="008464B5">
        <w:trPr>
          <w:trHeight w:val="737"/>
          <w:jc w:val="center"/>
        </w:trPr>
        <w:tc>
          <w:tcPr>
            <w:tcW w:w="1890" w:type="dxa"/>
            <w:vAlign w:val="center"/>
          </w:tcPr>
          <w:p w:rsidR="008464B5" w:rsidRDefault="00064287">
            <w:pPr>
              <w:adjustRightInd w:val="0"/>
              <w:snapToGrid w:val="0"/>
              <w:spacing w:line="400" w:lineRule="atLeast"/>
              <w:jc w:val="center"/>
              <w:rPr>
                <w:rFonts w:ascii="黑体" w:eastAsia="黑体"/>
                <w:sz w:val="36"/>
                <w:szCs w:val="36"/>
              </w:rPr>
            </w:pPr>
            <w:r>
              <w:rPr>
                <w:rFonts w:ascii="黑体" w:eastAsia="黑体"/>
                <w:sz w:val="36"/>
                <w:szCs w:val="36"/>
              </w:rPr>
              <w:t>学    号：</w:t>
            </w:r>
          </w:p>
        </w:tc>
        <w:tc>
          <w:tcPr>
            <w:tcW w:w="5051" w:type="dxa"/>
            <w:tcBorders>
              <w:top w:val="single" w:sz="4" w:space="0" w:color="auto"/>
              <w:bottom w:val="single" w:sz="4" w:space="0" w:color="auto"/>
            </w:tcBorders>
            <w:vAlign w:val="center"/>
          </w:tcPr>
          <w:p w:rsidR="008464B5" w:rsidRDefault="00064287">
            <w:pPr>
              <w:adjustRightInd w:val="0"/>
              <w:snapToGrid w:val="0"/>
              <w:spacing w:line="400" w:lineRule="atLeast"/>
              <w:rPr>
                <w:rFonts w:ascii="华文楷体" w:eastAsia="华文楷体" w:hAnsi="华文楷体"/>
                <w:sz w:val="36"/>
                <w:szCs w:val="36"/>
              </w:rPr>
            </w:pPr>
            <w:r>
              <w:rPr>
                <w:rFonts w:ascii="华文楷体" w:eastAsia="华文楷体" w:hAnsi="华文楷体" w:hint="eastAsia"/>
                <w:sz w:val="36"/>
                <w:szCs w:val="36"/>
              </w:rPr>
              <w:t>201830222027</w:t>
            </w:r>
          </w:p>
        </w:tc>
      </w:tr>
      <w:tr w:rsidR="008464B5">
        <w:trPr>
          <w:trHeight w:val="737"/>
          <w:jc w:val="center"/>
        </w:trPr>
        <w:tc>
          <w:tcPr>
            <w:tcW w:w="1890" w:type="dxa"/>
            <w:vAlign w:val="center"/>
          </w:tcPr>
          <w:p w:rsidR="008464B5" w:rsidRDefault="00064287">
            <w:pPr>
              <w:adjustRightInd w:val="0"/>
              <w:snapToGrid w:val="0"/>
              <w:spacing w:line="400" w:lineRule="atLeast"/>
              <w:jc w:val="center"/>
              <w:rPr>
                <w:rFonts w:ascii="黑体" w:eastAsia="黑体"/>
                <w:sz w:val="36"/>
                <w:szCs w:val="36"/>
              </w:rPr>
            </w:pPr>
            <w:r>
              <w:rPr>
                <w:rFonts w:ascii="黑体" w:eastAsia="黑体"/>
                <w:sz w:val="36"/>
                <w:szCs w:val="36"/>
              </w:rPr>
              <w:t>指导教师：</w:t>
            </w:r>
          </w:p>
        </w:tc>
        <w:tc>
          <w:tcPr>
            <w:tcW w:w="5051" w:type="dxa"/>
            <w:tcBorders>
              <w:top w:val="single" w:sz="4" w:space="0" w:color="auto"/>
              <w:bottom w:val="single" w:sz="4" w:space="0" w:color="auto"/>
            </w:tcBorders>
            <w:vAlign w:val="center"/>
          </w:tcPr>
          <w:p w:rsidR="008464B5" w:rsidRDefault="00064287">
            <w:pPr>
              <w:adjustRightInd w:val="0"/>
              <w:snapToGrid w:val="0"/>
              <w:spacing w:line="400" w:lineRule="atLeast"/>
              <w:rPr>
                <w:rFonts w:ascii="华文楷体" w:eastAsia="华文楷体" w:hAnsi="华文楷体"/>
                <w:sz w:val="36"/>
                <w:szCs w:val="36"/>
              </w:rPr>
            </w:pPr>
            <w:r>
              <w:rPr>
                <w:rFonts w:ascii="华文楷体" w:eastAsia="华文楷体" w:hAnsi="华文楷体" w:hint="eastAsia"/>
                <w:sz w:val="36"/>
                <w:szCs w:val="36"/>
              </w:rPr>
              <w:t>刘方舟</w:t>
            </w:r>
          </w:p>
        </w:tc>
      </w:tr>
      <w:tr w:rsidR="008464B5">
        <w:trPr>
          <w:trHeight w:val="737"/>
          <w:jc w:val="center"/>
        </w:trPr>
        <w:tc>
          <w:tcPr>
            <w:tcW w:w="1890" w:type="dxa"/>
            <w:vAlign w:val="center"/>
          </w:tcPr>
          <w:p w:rsidR="008464B5" w:rsidRDefault="00064287">
            <w:pPr>
              <w:adjustRightInd w:val="0"/>
              <w:snapToGrid w:val="0"/>
              <w:spacing w:line="400" w:lineRule="atLeast"/>
              <w:jc w:val="center"/>
              <w:rPr>
                <w:rFonts w:ascii="黑体" w:eastAsia="黑体"/>
                <w:sz w:val="36"/>
                <w:szCs w:val="36"/>
              </w:rPr>
            </w:pPr>
            <w:r>
              <w:rPr>
                <w:rFonts w:ascii="黑体" w:eastAsia="黑体"/>
                <w:sz w:val="36"/>
                <w:szCs w:val="36"/>
              </w:rPr>
              <w:t>学    院：</w:t>
            </w:r>
          </w:p>
        </w:tc>
        <w:tc>
          <w:tcPr>
            <w:tcW w:w="5051" w:type="dxa"/>
            <w:tcBorders>
              <w:top w:val="single" w:sz="4" w:space="0" w:color="auto"/>
              <w:bottom w:val="single" w:sz="4" w:space="0" w:color="auto"/>
            </w:tcBorders>
            <w:vAlign w:val="center"/>
          </w:tcPr>
          <w:p w:rsidR="008464B5" w:rsidRDefault="00064287">
            <w:pPr>
              <w:adjustRightInd w:val="0"/>
              <w:snapToGrid w:val="0"/>
              <w:spacing w:line="400" w:lineRule="atLeast"/>
              <w:rPr>
                <w:rFonts w:ascii="华文楷体" w:eastAsia="华文楷体" w:hAnsi="华文楷体"/>
                <w:sz w:val="36"/>
                <w:szCs w:val="36"/>
              </w:rPr>
            </w:pPr>
            <w:r>
              <w:rPr>
                <w:rFonts w:ascii="华文楷体" w:eastAsia="华文楷体" w:hAnsi="华文楷体" w:hint="eastAsia"/>
                <w:sz w:val="36"/>
                <w:szCs w:val="36"/>
              </w:rPr>
              <w:t>信息科学与工程学院</w:t>
            </w:r>
          </w:p>
        </w:tc>
      </w:tr>
      <w:tr w:rsidR="008464B5">
        <w:trPr>
          <w:trHeight w:val="737"/>
          <w:jc w:val="center"/>
        </w:trPr>
        <w:tc>
          <w:tcPr>
            <w:tcW w:w="1890" w:type="dxa"/>
            <w:vAlign w:val="center"/>
          </w:tcPr>
          <w:p w:rsidR="008464B5" w:rsidRDefault="00064287">
            <w:pPr>
              <w:adjustRightInd w:val="0"/>
              <w:snapToGrid w:val="0"/>
              <w:spacing w:line="400" w:lineRule="atLeast"/>
              <w:jc w:val="center"/>
              <w:rPr>
                <w:rFonts w:ascii="黑体" w:eastAsia="黑体"/>
                <w:sz w:val="36"/>
                <w:szCs w:val="36"/>
              </w:rPr>
            </w:pPr>
            <w:r>
              <w:rPr>
                <w:rFonts w:ascii="黑体" w:eastAsia="黑体"/>
                <w:sz w:val="36"/>
                <w:szCs w:val="36"/>
              </w:rPr>
              <w:t>专业班级：</w:t>
            </w:r>
          </w:p>
        </w:tc>
        <w:tc>
          <w:tcPr>
            <w:tcW w:w="5051" w:type="dxa"/>
            <w:tcBorders>
              <w:top w:val="single" w:sz="4" w:space="0" w:color="auto"/>
              <w:bottom w:val="single" w:sz="4" w:space="0" w:color="auto"/>
            </w:tcBorders>
            <w:vAlign w:val="center"/>
          </w:tcPr>
          <w:p w:rsidR="008464B5" w:rsidRDefault="00064287">
            <w:pPr>
              <w:adjustRightInd w:val="0"/>
              <w:snapToGrid w:val="0"/>
              <w:spacing w:line="400" w:lineRule="atLeast"/>
              <w:rPr>
                <w:rFonts w:ascii="华文楷体" w:eastAsia="华文楷体" w:hAnsi="华文楷体"/>
                <w:sz w:val="36"/>
                <w:szCs w:val="36"/>
              </w:rPr>
            </w:pPr>
            <w:r>
              <w:rPr>
                <w:rFonts w:ascii="华文楷体" w:eastAsia="华文楷体" w:hAnsi="华文楷体" w:hint="eastAsia"/>
                <w:sz w:val="36"/>
                <w:szCs w:val="36"/>
              </w:rPr>
              <w:t>软件工程01班</w:t>
            </w:r>
          </w:p>
        </w:tc>
      </w:tr>
    </w:tbl>
    <w:p w:rsidR="008464B5" w:rsidRDefault="008464B5">
      <w:pPr>
        <w:rPr>
          <w:rFonts w:ascii="黑体" w:eastAsia="黑体" w:hAnsi="黑体"/>
          <w:b/>
          <w:sz w:val="36"/>
          <w:szCs w:val="36"/>
        </w:rPr>
      </w:pPr>
    </w:p>
    <w:p w:rsidR="008464B5" w:rsidRDefault="008464B5">
      <w:pPr>
        <w:rPr>
          <w:rFonts w:ascii="黑体" w:eastAsia="黑体" w:hAnsi="黑体"/>
          <w:b/>
          <w:sz w:val="36"/>
          <w:szCs w:val="36"/>
        </w:rPr>
      </w:pPr>
    </w:p>
    <w:p w:rsidR="008464B5" w:rsidRDefault="00064287">
      <w:pPr>
        <w:jc w:val="center"/>
        <w:rPr>
          <w:rFonts w:eastAsia="黑体"/>
          <w:spacing w:val="-14"/>
          <w:sz w:val="36"/>
          <w:szCs w:val="36"/>
        </w:rPr>
      </w:pPr>
      <w:r>
        <w:rPr>
          <w:rFonts w:eastAsia="黑体" w:hint="eastAsia"/>
          <w:spacing w:val="-14"/>
          <w:sz w:val="36"/>
          <w:szCs w:val="36"/>
        </w:rPr>
        <w:lastRenderedPageBreak/>
        <w:t>二〇二二</w:t>
      </w:r>
      <w:r>
        <w:rPr>
          <w:rFonts w:eastAsia="黑体"/>
          <w:spacing w:val="-14"/>
          <w:sz w:val="36"/>
          <w:szCs w:val="36"/>
        </w:rPr>
        <w:t xml:space="preserve"> </w:t>
      </w:r>
      <w:r>
        <w:rPr>
          <w:rFonts w:eastAsia="黑体" w:hint="eastAsia"/>
          <w:spacing w:val="-14"/>
          <w:sz w:val="36"/>
          <w:szCs w:val="36"/>
        </w:rPr>
        <w:t>年</w:t>
      </w:r>
      <w:r>
        <w:rPr>
          <w:rFonts w:eastAsia="黑体"/>
          <w:spacing w:val="-14"/>
          <w:sz w:val="36"/>
          <w:szCs w:val="36"/>
        </w:rPr>
        <w:t xml:space="preserve"> </w:t>
      </w:r>
      <w:r>
        <w:rPr>
          <w:rFonts w:eastAsia="黑体" w:hint="eastAsia"/>
          <w:spacing w:val="-14"/>
          <w:sz w:val="36"/>
          <w:szCs w:val="36"/>
        </w:rPr>
        <w:t>五</w:t>
      </w:r>
      <w:r>
        <w:rPr>
          <w:rFonts w:eastAsia="黑体" w:hint="eastAsia"/>
          <w:spacing w:val="-14"/>
          <w:sz w:val="36"/>
          <w:szCs w:val="36"/>
        </w:rPr>
        <w:t xml:space="preserve"> </w:t>
      </w:r>
      <w:r>
        <w:rPr>
          <w:rFonts w:eastAsia="黑体" w:hint="eastAsia"/>
          <w:spacing w:val="-14"/>
          <w:sz w:val="36"/>
          <w:szCs w:val="36"/>
        </w:rPr>
        <w:t>月</w:t>
      </w:r>
    </w:p>
    <w:p w:rsidR="008464B5" w:rsidRDefault="008464B5"/>
    <w:p w:rsidR="008464B5" w:rsidRDefault="008464B5" w:rsidP="00F16192">
      <w:pPr>
        <w:spacing w:beforeLines="30" w:line="470" w:lineRule="exact"/>
        <w:jc w:val="center"/>
        <w:rPr>
          <w:rFonts w:eastAsia="黑体"/>
          <w:spacing w:val="-14"/>
          <w:sz w:val="36"/>
        </w:rPr>
      </w:pPr>
    </w:p>
    <w:p w:rsidR="008464B5" w:rsidRDefault="00064287" w:rsidP="00F16192">
      <w:pPr>
        <w:spacing w:beforeLines="30" w:line="470" w:lineRule="exact"/>
        <w:jc w:val="center"/>
        <w:rPr>
          <w:rFonts w:eastAsia="黑体"/>
          <w:spacing w:val="-14"/>
          <w:sz w:val="36"/>
        </w:rPr>
      </w:pPr>
      <w:r>
        <w:rPr>
          <w:rFonts w:eastAsia="黑体" w:hint="eastAsia"/>
          <w:spacing w:val="-14"/>
          <w:sz w:val="36"/>
        </w:rPr>
        <w:t>湖南师范大学本科毕业设计诚信声明</w:t>
      </w:r>
    </w:p>
    <w:p w:rsidR="008464B5" w:rsidRDefault="008464B5" w:rsidP="00F16192">
      <w:pPr>
        <w:spacing w:beforeLines="30" w:line="360" w:lineRule="auto"/>
        <w:ind w:firstLineChars="200" w:firstLine="200"/>
        <w:rPr>
          <w:rFonts w:eastAsia="仿宋_GB2312"/>
          <w:sz w:val="10"/>
        </w:rPr>
      </w:pPr>
    </w:p>
    <w:p w:rsidR="008464B5" w:rsidRDefault="00064287">
      <w:pPr>
        <w:pStyle w:val="2"/>
        <w:spacing w:before="93" w:line="360" w:lineRule="auto"/>
        <w:ind w:firstLine="560"/>
        <w:rPr>
          <w:rFonts w:eastAsia="仿宋_GB2312"/>
          <w:sz w:val="28"/>
        </w:rPr>
      </w:pPr>
      <w:r>
        <w:rPr>
          <w:rFonts w:eastAsia="仿宋_GB2312" w:hint="eastAsia"/>
          <w:spacing w:val="0"/>
          <w:sz w:val="28"/>
        </w:rPr>
        <w:t>本人郑重声明：所呈交的本科毕业论文，是本人在指导老师的指导下，独立进行研究工作所取得的成果，成果不存在知识产权争议，除文中已经注明引用的内容外，本设计不含任何其他个人或集体已经发表或撰写过的作品成果。对本设计的研究做出重要贡献的个人和集体均已在文中以明确方式标明。本人完全意识到本声明的法律结果由本人承担</w:t>
      </w:r>
      <w:r>
        <w:rPr>
          <w:rFonts w:eastAsia="仿宋_GB2312" w:hint="eastAsia"/>
          <w:sz w:val="28"/>
        </w:rPr>
        <w:t>。</w:t>
      </w:r>
    </w:p>
    <w:p w:rsidR="008464B5" w:rsidRDefault="008464B5">
      <w:pPr>
        <w:pStyle w:val="2"/>
        <w:spacing w:before="93" w:line="360" w:lineRule="auto"/>
        <w:ind w:firstLine="504"/>
        <w:rPr>
          <w:rFonts w:eastAsia="仿宋_GB2312"/>
          <w:sz w:val="28"/>
        </w:rPr>
      </w:pPr>
    </w:p>
    <w:p w:rsidR="008464B5" w:rsidRDefault="008464B5">
      <w:pPr>
        <w:pStyle w:val="2"/>
        <w:spacing w:before="93" w:line="360" w:lineRule="auto"/>
        <w:ind w:firstLine="504"/>
        <w:rPr>
          <w:rFonts w:eastAsia="仿宋_GB2312"/>
          <w:sz w:val="28"/>
        </w:rPr>
      </w:pPr>
    </w:p>
    <w:p w:rsidR="008464B5" w:rsidRDefault="008464B5">
      <w:pPr>
        <w:pStyle w:val="2"/>
        <w:spacing w:before="93" w:line="360" w:lineRule="auto"/>
        <w:ind w:firstLine="504"/>
        <w:rPr>
          <w:rFonts w:eastAsia="仿宋_GB2312"/>
          <w:sz w:val="28"/>
        </w:rPr>
      </w:pPr>
    </w:p>
    <w:p w:rsidR="008464B5" w:rsidRDefault="008464B5">
      <w:pPr>
        <w:pStyle w:val="2"/>
        <w:spacing w:before="93" w:line="360" w:lineRule="auto"/>
        <w:ind w:firstLine="504"/>
        <w:rPr>
          <w:rFonts w:eastAsia="仿宋_GB2312"/>
          <w:sz w:val="28"/>
        </w:rPr>
      </w:pPr>
    </w:p>
    <w:p w:rsidR="008464B5" w:rsidRDefault="008464B5">
      <w:pPr>
        <w:pStyle w:val="2"/>
        <w:spacing w:before="93" w:line="360" w:lineRule="auto"/>
        <w:ind w:firstLine="504"/>
        <w:rPr>
          <w:rFonts w:eastAsia="仿宋_GB2312"/>
          <w:sz w:val="28"/>
        </w:rPr>
      </w:pPr>
    </w:p>
    <w:p w:rsidR="008464B5" w:rsidRDefault="008464B5">
      <w:pPr>
        <w:pStyle w:val="2"/>
        <w:spacing w:before="93" w:line="360" w:lineRule="auto"/>
        <w:ind w:firstLine="504"/>
        <w:rPr>
          <w:rFonts w:eastAsia="仿宋_GB2312"/>
          <w:sz w:val="28"/>
        </w:rPr>
      </w:pPr>
    </w:p>
    <w:p w:rsidR="008464B5" w:rsidRDefault="00064287">
      <w:pPr>
        <w:pStyle w:val="2"/>
        <w:spacing w:before="93" w:line="360" w:lineRule="auto"/>
        <w:ind w:firstLine="504"/>
        <w:rPr>
          <w:rFonts w:eastAsia="仿宋_GB2312"/>
          <w:sz w:val="28"/>
        </w:rPr>
      </w:pPr>
      <w:r>
        <w:rPr>
          <w:rFonts w:eastAsia="仿宋_GB2312" w:hint="eastAsia"/>
          <w:sz w:val="28"/>
        </w:rPr>
        <w:t xml:space="preserve">                          </w:t>
      </w:r>
      <w:r>
        <w:rPr>
          <w:rFonts w:eastAsia="仿宋_GB2312"/>
          <w:sz w:val="28"/>
        </w:rPr>
        <w:t>本科毕业</w:t>
      </w:r>
      <w:r>
        <w:rPr>
          <w:rFonts w:eastAsia="仿宋_GB2312" w:hint="eastAsia"/>
          <w:sz w:val="28"/>
        </w:rPr>
        <w:t>设计</w:t>
      </w:r>
      <w:r>
        <w:rPr>
          <w:rFonts w:eastAsia="仿宋_GB2312"/>
          <w:sz w:val="28"/>
        </w:rPr>
        <w:t>作者签名：</w:t>
      </w:r>
    </w:p>
    <w:p w:rsidR="008464B5" w:rsidRDefault="00064287">
      <w:pPr>
        <w:jc w:val="center"/>
        <w:rPr>
          <w:rFonts w:eastAsia="仿宋_GB2312"/>
          <w:spacing w:val="-14"/>
          <w:sz w:val="28"/>
        </w:rPr>
      </w:pPr>
      <w:r>
        <w:rPr>
          <w:rFonts w:eastAsia="仿宋_GB2312"/>
          <w:spacing w:val="-14"/>
          <w:sz w:val="28"/>
        </w:rPr>
        <w:t xml:space="preserve">                             </w:t>
      </w:r>
    </w:p>
    <w:p w:rsidR="008464B5" w:rsidRDefault="00064287">
      <w:pPr>
        <w:jc w:val="center"/>
        <w:rPr>
          <w:rFonts w:eastAsia="黑体"/>
          <w:spacing w:val="-14"/>
          <w:sz w:val="32"/>
        </w:rPr>
      </w:pPr>
      <w:r>
        <w:rPr>
          <w:rFonts w:eastAsia="仿宋_GB2312" w:hint="eastAsia"/>
          <w:spacing w:val="-14"/>
          <w:sz w:val="28"/>
        </w:rPr>
        <w:t xml:space="preserve">                                        </w:t>
      </w:r>
      <w:r>
        <w:rPr>
          <w:rFonts w:eastAsia="仿宋_GB2312"/>
          <w:spacing w:val="-14"/>
          <w:sz w:val="28"/>
        </w:rPr>
        <w:t xml:space="preserve"> </w:t>
      </w:r>
      <w:r>
        <w:rPr>
          <w:rFonts w:eastAsia="仿宋_GB2312" w:hint="eastAsia"/>
          <w:spacing w:val="-14"/>
          <w:sz w:val="28"/>
          <w:szCs w:val="22"/>
        </w:rPr>
        <w:t>二〇二</w:t>
      </w:r>
      <w:r>
        <w:rPr>
          <w:rFonts w:eastAsia="仿宋_GB2312" w:hint="eastAsia"/>
          <w:spacing w:val="-14"/>
          <w:sz w:val="28"/>
          <w:szCs w:val="22"/>
        </w:rPr>
        <w:t xml:space="preserve">   </w:t>
      </w:r>
      <w:r>
        <w:rPr>
          <w:rFonts w:eastAsia="仿宋_GB2312" w:hint="eastAsia"/>
          <w:spacing w:val="-14"/>
          <w:sz w:val="28"/>
        </w:rPr>
        <w:t>年</w:t>
      </w:r>
      <w:r>
        <w:rPr>
          <w:rFonts w:eastAsia="仿宋_GB2312" w:hint="eastAsia"/>
          <w:spacing w:val="-14"/>
          <w:sz w:val="28"/>
        </w:rPr>
        <w:t xml:space="preserve">   </w:t>
      </w:r>
      <w:r>
        <w:rPr>
          <w:rFonts w:eastAsia="仿宋_GB2312" w:hint="eastAsia"/>
          <w:spacing w:val="-14"/>
          <w:sz w:val="28"/>
        </w:rPr>
        <w:t>月</w:t>
      </w:r>
      <w:r>
        <w:rPr>
          <w:rFonts w:eastAsia="仿宋_GB2312" w:hint="eastAsia"/>
          <w:spacing w:val="-14"/>
          <w:sz w:val="28"/>
        </w:rPr>
        <w:t xml:space="preserve">   </w:t>
      </w:r>
      <w:r>
        <w:rPr>
          <w:rFonts w:eastAsia="仿宋_GB2312" w:hint="eastAsia"/>
          <w:spacing w:val="-14"/>
          <w:sz w:val="28"/>
        </w:rPr>
        <w:t>日</w:t>
      </w:r>
    </w:p>
    <w:p w:rsidR="008464B5" w:rsidRDefault="008464B5" w:rsidP="00F16192">
      <w:pPr>
        <w:spacing w:beforeLines="30" w:line="360" w:lineRule="auto"/>
        <w:rPr>
          <w:rFonts w:eastAsia="仿宋_GB2312"/>
          <w:spacing w:val="-14"/>
          <w:sz w:val="28"/>
          <w:szCs w:val="22"/>
        </w:rPr>
      </w:pPr>
    </w:p>
    <w:p w:rsidR="008464B5" w:rsidRDefault="008464B5">
      <w:pPr>
        <w:pStyle w:val="2"/>
        <w:spacing w:before="93" w:line="360" w:lineRule="auto"/>
      </w:pPr>
    </w:p>
    <w:p w:rsidR="008464B5" w:rsidRDefault="00064287" w:rsidP="00F16192">
      <w:pPr>
        <w:spacing w:beforeLines="30" w:line="470" w:lineRule="exact"/>
        <w:jc w:val="center"/>
        <w:rPr>
          <w:rFonts w:eastAsia="黑体"/>
          <w:spacing w:val="-14"/>
          <w:sz w:val="32"/>
        </w:rPr>
      </w:pPr>
      <w:r>
        <w:rPr>
          <w:rFonts w:eastAsia="黑体" w:hint="eastAsia"/>
          <w:spacing w:val="-14"/>
          <w:sz w:val="32"/>
        </w:rPr>
        <w:t>一、湖南师范大学本科毕业设计任务书</w:t>
      </w:r>
    </w:p>
    <w:tbl>
      <w:tblPr>
        <w:tblW w:w="9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8"/>
        <w:gridCol w:w="1829"/>
        <w:gridCol w:w="567"/>
        <w:gridCol w:w="484"/>
        <w:gridCol w:w="696"/>
        <w:gridCol w:w="1104"/>
        <w:gridCol w:w="1080"/>
        <w:gridCol w:w="1589"/>
      </w:tblGrid>
      <w:tr w:rsidR="008464B5">
        <w:trPr>
          <w:trHeight w:hRule="exact" w:val="454"/>
          <w:jc w:val="center"/>
        </w:trPr>
        <w:tc>
          <w:tcPr>
            <w:tcW w:w="1908" w:type="dxa"/>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jc w:val="center"/>
              <w:rPr>
                <w:b/>
                <w:spacing w:val="-10"/>
              </w:rPr>
            </w:pPr>
            <w:r>
              <w:rPr>
                <w:rFonts w:hint="eastAsia"/>
                <w:b/>
                <w:spacing w:val="-10"/>
              </w:rPr>
              <w:t>毕业设计题目</w:t>
            </w:r>
          </w:p>
        </w:tc>
        <w:tc>
          <w:tcPr>
            <w:tcW w:w="7349" w:type="dxa"/>
            <w:gridSpan w:val="7"/>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jc w:val="left"/>
              <w:rPr>
                <w:spacing w:val="-10"/>
              </w:rPr>
            </w:pPr>
            <w:r>
              <w:rPr>
                <w:rFonts w:hint="eastAsia"/>
                <w:spacing w:val="-10"/>
              </w:rPr>
              <w:t>基于定位的生活记录</w:t>
            </w:r>
            <w:r>
              <w:rPr>
                <w:rFonts w:hint="eastAsia"/>
                <w:spacing w:val="-10"/>
              </w:rPr>
              <w:t>Web</w:t>
            </w:r>
            <w:r>
              <w:rPr>
                <w:rFonts w:hint="eastAsia"/>
                <w:spacing w:val="-10"/>
              </w:rPr>
              <w:t>应用的设计与实现</w:t>
            </w:r>
          </w:p>
          <w:p w:rsidR="008464B5" w:rsidRDefault="008464B5">
            <w:pPr>
              <w:ind w:firstLineChars="501" w:firstLine="1408"/>
              <w:rPr>
                <w:b/>
                <w:sz w:val="28"/>
              </w:rPr>
            </w:pPr>
          </w:p>
          <w:p w:rsidR="008464B5" w:rsidRDefault="008464B5">
            <w:pPr>
              <w:rPr>
                <w:rFonts w:eastAsia="仿宋_GB2312"/>
                <w:b/>
                <w:spacing w:val="-14"/>
                <w:sz w:val="28"/>
              </w:rPr>
            </w:pPr>
          </w:p>
        </w:tc>
      </w:tr>
      <w:tr w:rsidR="008464B5">
        <w:trPr>
          <w:cantSplit/>
          <w:trHeight w:hRule="exact" w:val="804"/>
          <w:jc w:val="center"/>
        </w:trPr>
        <w:tc>
          <w:tcPr>
            <w:tcW w:w="1908" w:type="dxa"/>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rPr>
                <w:b/>
              </w:rPr>
            </w:pPr>
            <w:r>
              <w:rPr>
                <w:rFonts w:hint="eastAsia"/>
                <w:b/>
              </w:rPr>
              <w:t>作</w:t>
            </w:r>
            <w:r>
              <w:rPr>
                <w:b/>
              </w:rPr>
              <w:t xml:space="preserve">  </w:t>
            </w:r>
            <w:r>
              <w:rPr>
                <w:rFonts w:hint="eastAsia"/>
                <w:b/>
              </w:rPr>
              <w:t>者</w:t>
            </w:r>
            <w:r>
              <w:rPr>
                <w:b/>
              </w:rPr>
              <w:t xml:space="preserve">  </w:t>
            </w:r>
            <w:r>
              <w:rPr>
                <w:rFonts w:hint="eastAsia"/>
                <w:b/>
              </w:rPr>
              <w:t>姓</w:t>
            </w:r>
            <w:r>
              <w:rPr>
                <w:b/>
              </w:rPr>
              <w:t xml:space="preserve">  </w:t>
            </w:r>
            <w:r>
              <w:rPr>
                <w:rFonts w:hint="eastAsia"/>
                <w:b/>
              </w:rPr>
              <w:t>名</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rPr>
                <w:b/>
                <w:sz w:val="28"/>
              </w:rPr>
            </w:pPr>
            <w:proofErr w:type="gramStart"/>
            <w:r>
              <w:rPr>
                <w:rFonts w:hint="eastAsia"/>
                <w:spacing w:val="-10"/>
              </w:rPr>
              <w:t>杨忠波</w:t>
            </w:r>
            <w:proofErr w:type="gramEnd"/>
          </w:p>
        </w:tc>
        <w:tc>
          <w:tcPr>
            <w:tcW w:w="1051"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rPr>
                <w:b/>
              </w:rPr>
            </w:pPr>
            <w:r>
              <w:rPr>
                <w:rFonts w:hint="eastAsia"/>
                <w:b/>
                <w:spacing w:val="-10"/>
              </w:rPr>
              <w:t>所属院、</w:t>
            </w:r>
            <w:r>
              <w:rPr>
                <w:rFonts w:hint="eastAsia"/>
                <w:b/>
                <w:spacing w:val="-20"/>
              </w:rPr>
              <w:t>专业、年级</w:t>
            </w:r>
            <w:r>
              <w:rPr>
                <w:b/>
              </w:rPr>
              <w:t xml:space="preserve">       </w:t>
            </w:r>
          </w:p>
        </w:tc>
        <w:tc>
          <w:tcPr>
            <w:tcW w:w="4469" w:type="dxa"/>
            <w:gridSpan w:val="4"/>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ind w:leftChars="334" w:left="701" w:firstLineChars="300" w:firstLine="570"/>
              <w:rPr>
                <w:b/>
              </w:rPr>
            </w:pPr>
            <w:r>
              <w:rPr>
                <w:rFonts w:hint="eastAsia"/>
                <w:spacing w:val="-10"/>
              </w:rPr>
              <w:t>信息科学与工程</w:t>
            </w:r>
            <w:r>
              <w:rPr>
                <w:rFonts w:hint="eastAsia"/>
                <w:b/>
              </w:rPr>
              <w:t>学院</w:t>
            </w:r>
          </w:p>
          <w:p w:rsidR="008464B5" w:rsidRDefault="00064287">
            <w:pPr>
              <w:rPr>
                <w:b/>
              </w:rPr>
            </w:pPr>
            <w:r>
              <w:rPr>
                <w:b/>
              </w:rPr>
              <w:t xml:space="preserve">   </w:t>
            </w:r>
            <w:r>
              <w:rPr>
                <w:rFonts w:hint="eastAsia"/>
                <w:b/>
              </w:rPr>
              <w:t xml:space="preserve">       </w:t>
            </w:r>
            <w:r>
              <w:rPr>
                <w:rFonts w:hint="eastAsia"/>
                <w:spacing w:val="-10"/>
              </w:rPr>
              <w:t>软件工程</w:t>
            </w:r>
            <w:r>
              <w:rPr>
                <w:b/>
              </w:rPr>
              <w:t xml:space="preserve"> </w:t>
            </w:r>
            <w:r>
              <w:rPr>
                <w:rFonts w:hint="eastAsia"/>
                <w:b/>
              </w:rPr>
              <w:t>专业</w:t>
            </w:r>
            <w:r>
              <w:rPr>
                <w:b/>
              </w:rPr>
              <w:t xml:space="preserve"> </w:t>
            </w:r>
            <w:r>
              <w:rPr>
                <w:b/>
                <w:spacing w:val="-10"/>
              </w:rPr>
              <w:t xml:space="preserve"> </w:t>
            </w:r>
            <w:r>
              <w:rPr>
                <w:rFonts w:hint="eastAsia"/>
                <w:spacing w:val="-10"/>
              </w:rPr>
              <w:t>2018</w:t>
            </w:r>
            <w:r>
              <w:rPr>
                <w:b/>
              </w:rPr>
              <w:t xml:space="preserve"> </w:t>
            </w:r>
            <w:r>
              <w:rPr>
                <w:rFonts w:hint="eastAsia"/>
                <w:b/>
              </w:rPr>
              <w:t>年级</w:t>
            </w:r>
          </w:p>
        </w:tc>
      </w:tr>
      <w:tr w:rsidR="008464B5">
        <w:trPr>
          <w:cantSplit/>
          <w:trHeight w:hRule="exact" w:val="700"/>
          <w:jc w:val="center"/>
        </w:trPr>
        <w:tc>
          <w:tcPr>
            <w:tcW w:w="1908" w:type="dxa"/>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rPr>
                <w:b/>
                <w:spacing w:val="-10"/>
              </w:rPr>
            </w:pPr>
            <w:r>
              <w:rPr>
                <w:rFonts w:hint="eastAsia"/>
                <w:b/>
                <w:spacing w:val="-10"/>
              </w:rPr>
              <w:t>指导教师姓名、职称</w:t>
            </w:r>
          </w:p>
        </w:tc>
        <w:tc>
          <w:tcPr>
            <w:tcW w:w="2396"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rPr>
                <w:b/>
              </w:rPr>
            </w:pPr>
            <w:r>
              <w:rPr>
                <w:rFonts w:hint="eastAsia"/>
                <w:spacing w:val="-10"/>
              </w:rPr>
              <w:t>刘方舟</w:t>
            </w:r>
            <w:r>
              <w:rPr>
                <w:spacing w:val="-10"/>
              </w:rPr>
              <w:t xml:space="preserve">  </w:t>
            </w:r>
            <w:r>
              <w:rPr>
                <w:rFonts w:hint="eastAsia"/>
                <w:spacing w:val="-10"/>
              </w:rPr>
              <w:t>副教授</w:t>
            </w:r>
          </w:p>
        </w:tc>
        <w:tc>
          <w:tcPr>
            <w:tcW w:w="1180"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rPr>
                <w:b/>
              </w:rPr>
            </w:pPr>
            <w:r>
              <w:rPr>
                <w:rFonts w:hint="eastAsia"/>
                <w:b/>
              </w:rPr>
              <w:t>预计字数</w:t>
            </w:r>
          </w:p>
        </w:tc>
        <w:tc>
          <w:tcPr>
            <w:tcW w:w="1104" w:type="dxa"/>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rPr>
                <w:b/>
              </w:rPr>
            </w:pPr>
            <w:r>
              <w:rPr>
                <w:rFonts w:hint="eastAsia"/>
                <w:b/>
              </w:rPr>
              <w:t>10000</w:t>
            </w:r>
          </w:p>
        </w:tc>
        <w:tc>
          <w:tcPr>
            <w:tcW w:w="1080" w:type="dxa"/>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ind w:left="1"/>
              <w:rPr>
                <w:b/>
              </w:rPr>
            </w:pPr>
            <w:r>
              <w:rPr>
                <w:rFonts w:hint="eastAsia"/>
                <w:b/>
              </w:rPr>
              <w:t>开题日期</w:t>
            </w:r>
          </w:p>
        </w:tc>
        <w:tc>
          <w:tcPr>
            <w:tcW w:w="1589" w:type="dxa"/>
            <w:tcBorders>
              <w:top w:val="single" w:sz="4" w:space="0" w:color="auto"/>
              <w:left w:val="single" w:sz="4" w:space="0" w:color="auto"/>
              <w:bottom w:val="single" w:sz="4" w:space="0" w:color="auto"/>
              <w:right w:val="single" w:sz="4" w:space="0" w:color="auto"/>
              <w:tl2br w:val="nil"/>
              <w:tr2bl w:val="nil"/>
            </w:tcBorders>
            <w:vAlign w:val="center"/>
          </w:tcPr>
          <w:p w:rsidR="008464B5" w:rsidRDefault="00064287">
            <w:pPr>
              <w:rPr>
                <w:b/>
              </w:rPr>
            </w:pPr>
            <w:r>
              <w:rPr>
                <w:rFonts w:hint="eastAsia"/>
                <w:b/>
              </w:rPr>
              <w:t>2022.1.8</w:t>
            </w:r>
          </w:p>
        </w:tc>
      </w:tr>
      <w:tr w:rsidR="008464B5">
        <w:trPr>
          <w:cantSplit/>
          <w:trHeight w:val="90"/>
          <w:jc w:val="center"/>
        </w:trPr>
        <w:tc>
          <w:tcPr>
            <w:tcW w:w="9257" w:type="dxa"/>
            <w:gridSpan w:val="8"/>
            <w:tcBorders>
              <w:top w:val="single" w:sz="4" w:space="0" w:color="auto"/>
              <w:left w:val="single" w:sz="4" w:space="0" w:color="auto"/>
              <w:bottom w:val="single" w:sz="4" w:space="0" w:color="auto"/>
              <w:right w:val="single" w:sz="4" w:space="0" w:color="auto"/>
              <w:tl2br w:val="nil"/>
              <w:tr2bl w:val="nil"/>
            </w:tcBorders>
          </w:tcPr>
          <w:p w:rsidR="008464B5" w:rsidRDefault="00064287">
            <w:pPr>
              <w:spacing w:line="360" w:lineRule="auto"/>
              <w:ind w:rightChars="200" w:right="420"/>
              <w:rPr>
                <w:b/>
              </w:rPr>
            </w:pPr>
            <w:r>
              <w:rPr>
                <w:rFonts w:hint="eastAsia"/>
                <w:b/>
              </w:rPr>
              <w:t>选题的目的和意义</w:t>
            </w:r>
          </w:p>
          <w:p w:rsidR="008464B5" w:rsidRDefault="00064287">
            <w:pPr>
              <w:ind w:rightChars="200" w:right="420"/>
              <w:rPr>
                <w:rFonts w:ascii="宋体" w:hAnsi="宋体" w:cs="宋体"/>
                <w:szCs w:val="21"/>
              </w:rPr>
            </w:pPr>
            <w:r>
              <w:rPr>
                <w:rFonts w:ascii="宋体" w:hAnsi="宋体" w:cs="宋体" w:hint="eastAsia"/>
                <w:szCs w:val="21"/>
              </w:rPr>
              <w:t>在如今忙碌的生活中，人们总是会忘记或是忽视了自己某一刻的感受或想法，因此也确实在信息化，电子信息发展的今天，有着许多版本的电子记事本。功能也是应有尽有，但存储种类大多仅限于文字和图片，而且在现在信息化的社会中，每个人的生活本身就时时刻刻都是一种信息资源。而本次的研究设计便是想以时间，地点来规范记录生活的某一次事件信息，以此方便自己对生活记录的管理。</w:t>
            </w:r>
          </w:p>
          <w:p w:rsidR="008464B5" w:rsidRDefault="008464B5">
            <w:pPr>
              <w:ind w:rightChars="200" w:right="420"/>
              <w:rPr>
                <w:rFonts w:ascii="宋体" w:hAnsi="宋体" w:cs="宋体"/>
                <w:szCs w:val="21"/>
              </w:rPr>
            </w:pPr>
          </w:p>
        </w:tc>
      </w:tr>
      <w:tr w:rsidR="008464B5">
        <w:trPr>
          <w:cantSplit/>
          <w:trHeight w:val="2098"/>
          <w:jc w:val="center"/>
        </w:trPr>
        <w:tc>
          <w:tcPr>
            <w:tcW w:w="9257" w:type="dxa"/>
            <w:gridSpan w:val="8"/>
            <w:tcBorders>
              <w:top w:val="single" w:sz="4" w:space="0" w:color="auto"/>
              <w:left w:val="single" w:sz="4" w:space="0" w:color="auto"/>
              <w:bottom w:val="single" w:sz="4" w:space="0" w:color="auto"/>
              <w:right w:val="single" w:sz="4" w:space="0" w:color="auto"/>
              <w:tl2br w:val="nil"/>
              <w:tr2bl w:val="nil"/>
            </w:tcBorders>
          </w:tcPr>
          <w:p w:rsidR="008464B5" w:rsidRDefault="00064287">
            <w:pPr>
              <w:spacing w:line="400" w:lineRule="exact"/>
              <w:rPr>
                <w:b/>
              </w:rPr>
            </w:pPr>
            <w:r>
              <w:rPr>
                <w:rFonts w:hint="eastAsia"/>
                <w:b/>
              </w:rPr>
              <w:t>主要研究内容：</w:t>
            </w:r>
          </w:p>
          <w:p w:rsidR="008464B5" w:rsidRDefault="00064287">
            <w:pPr>
              <w:rPr>
                <w:rFonts w:ascii="宋体" w:hAnsi="宋体" w:cs="宋体"/>
                <w:szCs w:val="21"/>
              </w:rPr>
            </w:pPr>
            <w:r>
              <w:rPr>
                <w:rFonts w:ascii="宋体" w:hAnsi="宋体" w:cs="宋体" w:hint="eastAsia"/>
                <w:szCs w:val="21"/>
              </w:rPr>
              <w:t>主要内容包括对记录信息的编辑和记录信息的浏览。编辑包括信息的产生，修改，删除等;浏览包括关键字查询，按时间浏览，按地点浏览，按内容种类浏览。其中信息的产生，主要由使用者手动创建或自动记录。信息主要包含，记录的时间，地点，由程序自动获取，再是记录的事件内容，可以是文字或图片，音视频，并可以指定这个事件的地点时间。一定条件下会自动记录一条生活记录，只</w:t>
            </w:r>
            <w:proofErr w:type="gramStart"/>
            <w:r>
              <w:rPr>
                <w:rFonts w:ascii="宋体" w:hAnsi="宋体" w:cs="宋体" w:hint="eastAsia"/>
                <w:szCs w:val="21"/>
              </w:rPr>
              <w:t>含时间</w:t>
            </w:r>
            <w:proofErr w:type="gramEnd"/>
            <w:r>
              <w:rPr>
                <w:rFonts w:ascii="宋体" w:hAnsi="宋体" w:cs="宋体" w:hint="eastAsia"/>
                <w:szCs w:val="21"/>
              </w:rPr>
              <w:t>和地点。考虑到用户后期记录信息的数量庞大，优化信息的查询和移动web显示数据的流畅性。</w:t>
            </w:r>
          </w:p>
          <w:p w:rsidR="008464B5" w:rsidRDefault="008464B5">
            <w:pPr>
              <w:rPr>
                <w:rFonts w:ascii="宋体" w:hAnsi="宋体" w:cs="宋体"/>
                <w:szCs w:val="21"/>
              </w:rPr>
            </w:pPr>
          </w:p>
        </w:tc>
      </w:tr>
      <w:tr w:rsidR="008464B5">
        <w:trPr>
          <w:cantSplit/>
          <w:trHeight w:val="1590"/>
          <w:jc w:val="center"/>
        </w:trPr>
        <w:tc>
          <w:tcPr>
            <w:tcW w:w="9257" w:type="dxa"/>
            <w:gridSpan w:val="8"/>
            <w:tcBorders>
              <w:top w:val="single" w:sz="4" w:space="0" w:color="auto"/>
              <w:left w:val="single" w:sz="4" w:space="0" w:color="auto"/>
              <w:bottom w:val="single" w:sz="4" w:space="0" w:color="auto"/>
              <w:right w:val="single" w:sz="4" w:space="0" w:color="auto"/>
              <w:tl2br w:val="nil"/>
              <w:tr2bl w:val="nil"/>
            </w:tcBorders>
          </w:tcPr>
          <w:p w:rsidR="008464B5" w:rsidRDefault="00064287">
            <w:pPr>
              <w:spacing w:line="400" w:lineRule="exact"/>
              <w:rPr>
                <w:b/>
              </w:rPr>
            </w:pPr>
            <w:r>
              <w:rPr>
                <w:rFonts w:hint="eastAsia"/>
                <w:b/>
              </w:rPr>
              <w:t>应达到的技术指标或要求：</w:t>
            </w:r>
          </w:p>
          <w:p w:rsidR="008464B5" w:rsidRDefault="00064287">
            <w:pPr>
              <w:rPr>
                <w:rFonts w:ascii="宋体" w:hAnsi="宋体" w:cs="宋体"/>
                <w:szCs w:val="21"/>
              </w:rPr>
            </w:pPr>
            <w:del w:id="0" w:author="Ark New" w:date="2022-05-01T11:16:00Z">
              <w:r w:rsidDel="0019277B">
                <w:rPr>
                  <w:rFonts w:ascii="宋体" w:hAnsi="宋体" w:cs="宋体" w:hint="eastAsia"/>
                  <w:szCs w:val="21"/>
                </w:rPr>
                <w:delText>基本</w:delText>
              </w:r>
            </w:del>
            <w:r>
              <w:rPr>
                <w:rFonts w:ascii="宋体" w:hAnsi="宋体" w:cs="宋体" w:hint="eastAsia"/>
                <w:szCs w:val="21"/>
              </w:rPr>
              <w:t>实现web应用的基础功能</w:t>
            </w:r>
          </w:p>
          <w:p w:rsidR="008464B5" w:rsidRDefault="00064287">
            <w:pPr>
              <w:rPr>
                <w:rFonts w:ascii="宋体" w:hAnsi="宋体" w:cs="宋体"/>
                <w:szCs w:val="21"/>
              </w:rPr>
            </w:pPr>
            <w:del w:id="1" w:author="Ark New" w:date="2022-05-01T11:16:00Z">
              <w:r w:rsidDel="0019277B">
                <w:rPr>
                  <w:rFonts w:ascii="宋体" w:hAnsi="宋体" w:cs="宋体" w:hint="eastAsia"/>
                  <w:szCs w:val="21"/>
                </w:rPr>
                <w:delText>通过查阅文献资料</w:delText>
              </w:r>
            </w:del>
            <w:r>
              <w:rPr>
                <w:rFonts w:ascii="宋体" w:hAnsi="宋体" w:cs="宋体" w:hint="eastAsia"/>
                <w:szCs w:val="21"/>
              </w:rPr>
              <w:t>优化功能和数据存储</w:t>
            </w:r>
          </w:p>
          <w:p w:rsidR="008464B5" w:rsidRDefault="00064287">
            <w:pPr>
              <w:rPr>
                <w:rFonts w:ascii="宋体" w:hAnsi="宋体" w:cs="宋体"/>
                <w:szCs w:val="21"/>
              </w:rPr>
            </w:pPr>
            <w:r>
              <w:rPr>
                <w:rFonts w:ascii="宋体" w:hAnsi="宋体" w:cs="宋体" w:hint="eastAsia"/>
                <w:szCs w:val="21"/>
              </w:rPr>
              <w:t>使用web前端技术设计和展示内容</w:t>
            </w:r>
          </w:p>
          <w:p w:rsidR="008464B5" w:rsidRDefault="008464B5">
            <w:pPr>
              <w:rPr>
                <w:rFonts w:ascii="宋体" w:hAnsi="宋体" w:cs="宋体"/>
                <w:szCs w:val="21"/>
              </w:rPr>
            </w:pPr>
          </w:p>
        </w:tc>
      </w:tr>
      <w:tr w:rsidR="008464B5">
        <w:trPr>
          <w:cantSplit/>
          <w:trHeight w:val="1527"/>
          <w:jc w:val="center"/>
        </w:trPr>
        <w:tc>
          <w:tcPr>
            <w:tcW w:w="9257" w:type="dxa"/>
            <w:gridSpan w:val="8"/>
            <w:tcBorders>
              <w:top w:val="single" w:sz="4" w:space="0" w:color="auto"/>
              <w:left w:val="single" w:sz="4" w:space="0" w:color="auto"/>
              <w:bottom w:val="single" w:sz="4" w:space="0" w:color="auto"/>
              <w:right w:val="single" w:sz="4" w:space="0" w:color="auto"/>
              <w:tl2br w:val="nil"/>
              <w:tr2bl w:val="nil"/>
            </w:tcBorders>
          </w:tcPr>
          <w:p w:rsidR="008464B5" w:rsidRDefault="00064287">
            <w:pPr>
              <w:spacing w:line="360" w:lineRule="auto"/>
              <w:rPr>
                <w:b/>
              </w:rPr>
            </w:pPr>
            <w:r>
              <w:rPr>
                <w:rFonts w:hint="eastAsia"/>
                <w:b/>
              </w:rPr>
              <w:t>主要设计方法或技术路线：</w:t>
            </w:r>
          </w:p>
          <w:p w:rsidR="008464B5" w:rsidRDefault="00064287">
            <w:pPr>
              <w:rPr>
                <w:rFonts w:ascii="宋体" w:hAnsi="宋体" w:cs="宋体"/>
                <w:szCs w:val="21"/>
              </w:rPr>
            </w:pPr>
            <w:r>
              <w:rPr>
                <w:rFonts w:ascii="宋体" w:hAnsi="宋体" w:cs="宋体" w:hint="eastAsia"/>
                <w:szCs w:val="21"/>
              </w:rPr>
              <w:t>本设计选择使用</w:t>
            </w:r>
            <w:proofErr w:type="spellStart"/>
            <w:r>
              <w:rPr>
                <w:rFonts w:ascii="宋体" w:hAnsi="宋体" w:cs="宋体" w:hint="eastAsia"/>
                <w:szCs w:val="21"/>
              </w:rPr>
              <w:t>vue-cli</w:t>
            </w:r>
            <w:proofErr w:type="spellEnd"/>
            <w:r>
              <w:rPr>
                <w:rFonts w:ascii="宋体" w:hAnsi="宋体" w:cs="宋体" w:hint="eastAsia"/>
                <w:szCs w:val="21"/>
              </w:rPr>
              <w:t>构建项目，</w:t>
            </w:r>
            <w:proofErr w:type="spellStart"/>
            <w:r>
              <w:rPr>
                <w:rFonts w:ascii="宋体" w:hAnsi="宋体" w:cs="宋体" w:hint="eastAsia"/>
                <w:szCs w:val="21"/>
              </w:rPr>
              <w:t>rem</w:t>
            </w:r>
            <w:proofErr w:type="spellEnd"/>
            <w:r>
              <w:rPr>
                <w:rFonts w:ascii="宋体" w:hAnsi="宋体" w:cs="宋体" w:hint="eastAsia"/>
                <w:szCs w:val="21"/>
              </w:rPr>
              <w:t>方案适配移动端，</w:t>
            </w:r>
          </w:p>
          <w:p w:rsidR="008464B5" w:rsidRDefault="00064287">
            <w:pPr>
              <w:rPr>
                <w:rFonts w:ascii="宋体" w:hAnsi="宋体" w:cs="宋体"/>
                <w:szCs w:val="21"/>
              </w:rPr>
            </w:pPr>
            <w:r>
              <w:rPr>
                <w:rFonts w:ascii="宋体" w:hAnsi="宋体" w:cs="宋体" w:hint="eastAsia"/>
                <w:szCs w:val="21"/>
              </w:rPr>
              <w:t>采用</w:t>
            </w:r>
            <w:proofErr w:type="spellStart"/>
            <w:r>
              <w:rPr>
                <w:rFonts w:ascii="宋体" w:hAnsi="宋体" w:cs="宋体" w:hint="eastAsia"/>
                <w:szCs w:val="21"/>
              </w:rPr>
              <w:t>vant</w:t>
            </w:r>
            <w:proofErr w:type="spellEnd"/>
            <w:r>
              <w:rPr>
                <w:rFonts w:ascii="宋体" w:hAnsi="宋体" w:cs="宋体" w:hint="eastAsia"/>
                <w:szCs w:val="21"/>
              </w:rPr>
              <w:t>组件</w:t>
            </w:r>
            <w:proofErr w:type="gramStart"/>
            <w:r>
              <w:rPr>
                <w:rFonts w:ascii="宋体" w:hAnsi="宋体" w:cs="宋体" w:hint="eastAsia"/>
                <w:szCs w:val="21"/>
              </w:rPr>
              <w:t>库快速</w:t>
            </w:r>
            <w:proofErr w:type="gramEnd"/>
            <w:r>
              <w:rPr>
                <w:rFonts w:ascii="宋体" w:hAnsi="宋体" w:cs="宋体" w:hint="eastAsia"/>
                <w:szCs w:val="21"/>
              </w:rPr>
              <w:t>实现功能，</w:t>
            </w:r>
            <w:proofErr w:type="spellStart"/>
            <w:r>
              <w:rPr>
                <w:rFonts w:ascii="宋体" w:hAnsi="宋体" w:cs="宋体" w:hint="eastAsia"/>
                <w:szCs w:val="21"/>
              </w:rPr>
              <w:t>echarts</w:t>
            </w:r>
            <w:proofErr w:type="spellEnd"/>
            <w:r>
              <w:rPr>
                <w:rFonts w:ascii="宋体" w:hAnsi="宋体" w:cs="宋体" w:hint="eastAsia"/>
                <w:szCs w:val="21"/>
              </w:rPr>
              <w:t>图表优化地点路线展示，</w:t>
            </w:r>
          </w:p>
          <w:p w:rsidR="008464B5" w:rsidRDefault="00064287">
            <w:pPr>
              <w:rPr>
                <w:rFonts w:ascii="宋体" w:hAnsi="宋体" w:cs="宋体"/>
                <w:szCs w:val="21"/>
              </w:rPr>
            </w:pPr>
            <w:r>
              <w:rPr>
                <w:rFonts w:ascii="宋体" w:hAnsi="宋体" w:cs="宋体" w:hint="eastAsia"/>
                <w:szCs w:val="21"/>
              </w:rPr>
              <w:t>还有</w:t>
            </w:r>
            <w:proofErr w:type="spellStart"/>
            <w:r>
              <w:rPr>
                <w:rFonts w:ascii="宋体" w:hAnsi="宋体" w:cs="宋体" w:hint="eastAsia"/>
                <w:szCs w:val="21"/>
              </w:rPr>
              <w:t>axios</w:t>
            </w:r>
            <w:proofErr w:type="spellEnd"/>
            <w:r>
              <w:rPr>
                <w:rFonts w:ascii="宋体" w:hAnsi="宋体" w:cs="宋体" w:hint="eastAsia"/>
                <w:szCs w:val="21"/>
              </w:rPr>
              <w:t>，百度地图API等</w:t>
            </w:r>
          </w:p>
          <w:p w:rsidR="008464B5" w:rsidRDefault="008464B5">
            <w:pPr>
              <w:rPr>
                <w:rFonts w:ascii="宋体" w:hAnsi="宋体" w:cs="宋体"/>
                <w:szCs w:val="21"/>
              </w:rPr>
            </w:pPr>
          </w:p>
        </w:tc>
      </w:tr>
      <w:tr w:rsidR="008464B5">
        <w:trPr>
          <w:cantSplit/>
          <w:trHeight w:val="2313"/>
          <w:jc w:val="center"/>
        </w:trPr>
        <w:tc>
          <w:tcPr>
            <w:tcW w:w="9257" w:type="dxa"/>
            <w:gridSpan w:val="8"/>
            <w:tcBorders>
              <w:top w:val="single" w:sz="4" w:space="0" w:color="auto"/>
              <w:left w:val="single" w:sz="4" w:space="0" w:color="auto"/>
              <w:bottom w:val="single" w:sz="4" w:space="0" w:color="auto"/>
              <w:right w:val="single" w:sz="4" w:space="0" w:color="auto"/>
              <w:tl2br w:val="nil"/>
              <w:tr2bl w:val="nil"/>
            </w:tcBorders>
          </w:tcPr>
          <w:p w:rsidR="008464B5" w:rsidRDefault="00064287">
            <w:pPr>
              <w:spacing w:line="360" w:lineRule="auto"/>
              <w:rPr>
                <w:b/>
              </w:rPr>
            </w:pPr>
            <w:r>
              <w:rPr>
                <w:rFonts w:hint="eastAsia"/>
                <w:b/>
              </w:rPr>
              <w:t>完成本课题应具备的环境（软件、硬件）：</w:t>
            </w:r>
          </w:p>
          <w:p w:rsidR="008464B5" w:rsidRDefault="00064287">
            <w:pPr>
              <w:rPr>
                <w:rFonts w:ascii="宋体" w:hAnsi="宋体" w:cs="宋体"/>
                <w:szCs w:val="21"/>
              </w:rPr>
            </w:pPr>
            <w:r>
              <w:rPr>
                <w:rFonts w:ascii="宋体" w:hAnsi="宋体" w:cs="宋体" w:hint="eastAsia"/>
                <w:szCs w:val="21"/>
              </w:rPr>
              <w:t>开发工具：</w:t>
            </w:r>
            <w:proofErr w:type="spellStart"/>
            <w:r>
              <w:rPr>
                <w:rFonts w:ascii="宋体" w:hAnsi="宋体" w:cs="宋体" w:hint="eastAsia"/>
                <w:szCs w:val="21"/>
              </w:rPr>
              <w:t>vscode</w:t>
            </w:r>
            <w:proofErr w:type="spellEnd"/>
            <w:r>
              <w:rPr>
                <w:rFonts w:ascii="宋体" w:hAnsi="宋体" w:cs="宋体" w:hint="eastAsia"/>
                <w:szCs w:val="21"/>
              </w:rPr>
              <w:t>，</w:t>
            </w:r>
            <w:proofErr w:type="spellStart"/>
            <w:r>
              <w:rPr>
                <w:rFonts w:ascii="宋体" w:hAnsi="宋体" w:cs="宋体" w:hint="eastAsia"/>
                <w:szCs w:val="21"/>
              </w:rPr>
              <w:t>mongoDB</w:t>
            </w:r>
            <w:proofErr w:type="spellEnd"/>
          </w:p>
          <w:p w:rsidR="008464B5" w:rsidRDefault="00064287">
            <w:pPr>
              <w:rPr>
                <w:rFonts w:ascii="宋体" w:hAnsi="宋体" w:cs="宋体"/>
                <w:szCs w:val="21"/>
              </w:rPr>
            </w:pPr>
            <w:r>
              <w:rPr>
                <w:rFonts w:ascii="宋体" w:hAnsi="宋体" w:cs="宋体" w:hint="eastAsia"/>
                <w:szCs w:val="21"/>
              </w:rPr>
              <w:t>系统环境：windows10，</w:t>
            </w:r>
            <w:proofErr w:type="spellStart"/>
            <w:r>
              <w:rPr>
                <w:rFonts w:ascii="宋体" w:hAnsi="宋体" w:cs="宋体" w:hint="eastAsia"/>
                <w:szCs w:val="21"/>
              </w:rPr>
              <w:t>nodejs</w:t>
            </w:r>
            <w:proofErr w:type="spellEnd"/>
          </w:p>
          <w:p w:rsidR="008464B5" w:rsidRDefault="00064287">
            <w:pPr>
              <w:rPr>
                <w:rFonts w:ascii="仿宋_GB2312" w:eastAsia="仿宋_GB2312"/>
                <w:b/>
                <w:sz w:val="28"/>
              </w:rPr>
            </w:pPr>
            <w:r>
              <w:rPr>
                <w:rFonts w:ascii="宋体" w:hAnsi="宋体" w:cs="宋体" w:hint="eastAsia"/>
                <w:szCs w:val="21"/>
              </w:rPr>
              <w:t>硬件：笔记本电脑</w:t>
            </w:r>
          </w:p>
        </w:tc>
      </w:tr>
    </w:tbl>
    <w:p w:rsidR="008464B5" w:rsidRDefault="008464B5"/>
    <w:p w:rsidR="008464B5" w:rsidRDefault="008464B5"/>
    <w:tbl>
      <w:tblPr>
        <w:tblW w:w="9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57"/>
      </w:tblGrid>
      <w:tr w:rsidR="008464B5">
        <w:trPr>
          <w:cantSplit/>
          <w:trHeight w:val="3056"/>
          <w:jc w:val="center"/>
        </w:trPr>
        <w:tc>
          <w:tcPr>
            <w:tcW w:w="9257" w:type="dxa"/>
            <w:tcBorders>
              <w:top w:val="single" w:sz="4" w:space="0" w:color="auto"/>
              <w:left w:val="single" w:sz="4" w:space="0" w:color="auto"/>
              <w:bottom w:val="single" w:sz="4" w:space="0" w:color="auto"/>
              <w:right w:val="single" w:sz="4" w:space="0" w:color="auto"/>
              <w:tl2br w:val="nil"/>
              <w:tr2bl w:val="nil"/>
            </w:tcBorders>
          </w:tcPr>
          <w:p w:rsidR="008464B5" w:rsidRDefault="00064287">
            <w:pPr>
              <w:spacing w:line="360" w:lineRule="auto"/>
              <w:rPr>
                <w:b/>
              </w:rPr>
            </w:pPr>
            <w:r>
              <w:rPr>
                <w:rFonts w:hint="eastAsia"/>
                <w:b/>
              </w:rPr>
              <w:t>各阶段任务安排：</w:t>
            </w:r>
          </w:p>
          <w:p w:rsidR="008464B5" w:rsidRDefault="00064287">
            <w:pPr>
              <w:numPr>
                <w:ilvl w:val="0"/>
                <w:numId w:val="1"/>
              </w:numPr>
              <w:rPr>
                <w:rFonts w:ascii="宋体" w:hAnsi="宋体" w:cs="宋体"/>
                <w:szCs w:val="21"/>
                <w:shd w:val="clear" w:color="auto" w:fill="FFFFFF"/>
              </w:rPr>
            </w:pPr>
            <w:r>
              <w:rPr>
                <w:rFonts w:ascii="宋体" w:hAnsi="宋体" w:cs="宋体" w:hint="eastAsia"/>
                <w:szCs w:val="21"/>
              </w:rPr>
              <w:t xml:space="preserve">查阅中外文献资料 </w:t>
            </w:r>
            <w:r>
              <w:rPr>
                <w:rFonts w:ascii="宋体" w:hAnsi="宋体" w:cs="宋体" w:hint="eastAsia"/>
                <w:szCs w:val="21"/>
                <w:shd w:val="clear" w:color="auto" w:fill="FFFFFF"/>
              </w:rPr>
              <w:t>12月1日---12月20日</w:t>
            </w:r>
            <w:ins w:id="2" w:author="Ark New" w:date="2022-05-01T11:17:00Z">
              <w:r w:rsidR="00833B6C">
                <w:rPr>
                  <w:rFonts w:ascii="宋体" w:hAnsi="宋体" w:cs="宋体" w:hint="eastAsia"/>
                  <w:szCs w:val="21"/>
                  <w:shd w:val="clear" w:color="auto" w:fill="FFFFFF"/>
                </w:rPr>
                <w:t>（时间放前面去）</w:t>
              </w:r>
            </w:ins>
          </w:p>
          <w:p w:rsidR="008464B5" w:rsidRDefault="00064287">
            <w:pPr>
              <w:numPr>
                <w:ilvl w:val="0"/>
                <w:numId w:val="1"/>
              </w:numPr>
              <w:rPr>
                <w:rFonts w:ascii="宋体" w:hAnsi="宋体" w:cs="宋体"/>
                <w:szCs w:val="21"/>
              </w:rPr>
            </w:pPr>
            <w:r>
              <w:rPr>
                <w:rFonts w:ascii="宋体" w:hAnsi="宋体" w:cs="宋体" w:hint="eastAsia"/>
                <w:szCs w:val="21"/>
              </w:rPr>
              <w:t xml:space="preserve">完成开题报告 </w:t>
            </w:r>
            <w:r>
              <w:rPr>
                <w:rFonts w:ascii="宋体" w:hAnsi="宋体" w:cs="宋体" w:hint="eastAsia"/>
                <w:szCs w:val="21"/>
                <w:shd w:val="clear" w:color="auto" w:fill="FFFFFF"/>
              </w:rPr>
              <w:t>12月21日---1月7日</w:t>
            </w:r>
          </w:p>
          <w:p w:rsidR="008464B5" w:rsidRDefault="00064287">
            <w:pPr>
              <w:numPr>
                <w:ilvl w:val="0"/>
                <w:numId w:val="1"/>
              </w:numPr>
              <w:rPr>
                <w:rFonts w:ascii="宋体" w:hAnsi="宋体" w:cs="宋体"/>
                <w:szCs w:val="21"/>
              </w:rPr>
            </w:pPr>
            <w:r>
              <w:rPr>
                <w:rFonts w:ascii="宋体" w:hAnsi="宋体" w:cs="宋体" w:hint="eastAsia"/>
                <w:szCs w:val="21"/>
                <w:shd w:val="clear" w:color="auto" w:fill="FFFFFF"/>
              </w:rPr>
              <w:t>需求分析，系统概要设计 3月1---3月15日</w:t>
            </w:r>
          </w:p>
          <w:p w:rsidR="008464B5" w:rsidRDefault="00064287">
            <w:pPr>
              <w:numPr>
                <w:ilvl w:val="0"/>
                <w:numId w:val="1"/>
              </w:numPr>
              <w:rPr>
                <w:rFonts w:ascii="宋体" w:hAnsi="宋体" w:cs="宋体"/>
                <w:szCs w:val="21"/>
              </w:rPr>
            </w:pPr>
            <w:r>
              <w:rPr>
                <w:rFonts w:ascii="宋体" w:hAnsi="宋体" w:cs="宋体" w:hint="eastAsia"/>
                <w:szCs w:val="21"/>
                <w:shd w:val="clear" w:color="auto" w:fill="FFFFFF"/>
              </w:rPr>
              <w:t>系统实现，各模块代</w:t>
            </w:r>
            <w:r>
              <w:rPr>
                <w:rFonts w:ascii="宋体" w:hAnsi="宋体" w:cs="宋体" w:hint="eastAsia"/>
                <w:szCs w:val="21"/>
                <w:shd w:val="clear" w:color="auto" w:fill="F7F7F7"/>
              </w:rPr>
              <w:t>码实现及调试 3月20日---4月10日</w:t>
            </w:r>
          </w:p>
          <w:p w:rsidR="008464B5" w:rsidRDefault="00064287">
            <w:pPr>
              <w:numPr>
                <w:ilvl w:val="0"/>
                <w:numId w:val="1"/>
              </w:numPr>
              <w:rPr>
                <w:rFonts w:ascii="宋体" w:hAnsi="宋体" w:cs="宋体"/>
                <w:szCs w:val="21"/>
              </w:rPr>
            </w:pPr>
            <w:r>
              <w:rPr>
                <w:rFonts w:ascii="宋体" w:hAnsi="宋体" w:cs="宋体" w:hint="eastAsia"/>
                <w:szCs w:val="21"/>
                <w:shd w:val="clear" w:color="auto" w:fill="FFFFFF"/>
              </w:rPr>
              <w:t>系统测试，初步综合演示 4.月10日---4月15日</w:t>
            </w:r>
          </w:p>
          <w:p w:rsidR="008464B5" w:rsidRDefault="00064287">
            <w:pPr>
              <w:numPr>
                <w:ilvl w:val="0"/>
                <w:numId w:val="1"/>
              </w:numPr>
              <w:rPr>
                <w:rFonts w:ascii="宋体" w:hAnsi="宋体" w:cs="宋体"/>
                <w:szCs w:val="21"/>
                <w:shd w:val="clear" w:color="auto" w:fill="F7F7F7"/>
              </w:rPr>
            </w:pPr>
            <w:r>
              <w:rPr>
                <w:rFonts w:ascii="宋体" w:hAnsi="宋体" w:cs="宋体" w:hint="eastAsia"/>
                <w:szCs w:val="21"/>
                <w:shd w:val="clear" w:color="auto" w:fill="FFFFFF"/>
              </w:rPr>
              <w:t>效果分析，优</w:t>
            </w:r>
            <w:r>
              <w:rPr>
                <w:rFonts w:ascii="宋体" w:hAnsi="宋体" w:cs="宋体" w:hint="eastAsia"/>
                <w:szCs w:val="21"/>
                <w:shd w:val="clear" w:color="auto" w:fill="F7F7F7"/>
              </w:rPr>
              <w:t>化完善后，最终演示 4月15日---4月25日</w:t>
            </w:r>
          </w:p>
          <w:p w:rsidR="008464B5" w:rsidRDefault="00064287">
            <w:pPr>
              <w:numPr>
                <w:ilvl w:val="0"/>
                <w:numId w:val="1"/>
              </w:numPr>
              <w:rPr>
                <w:rFonts w:ascii="宋体" w:hAnsi="宋体" w:cs="宋体"/>
                <w:szCs w:val="21"/>
                <w:shd w:val="clear" w:color="auto" w:fill="F7F7F7"/>
              </w:rPr>
            </w:pPr>
            <w:r>
              <w:rPr>
                <w:rFonts w:ascii="宋体" w:hAnsi="宋体" w:cs="宋体" w:hint="eastAsia"/>
                <w:szCs w:val="21"/>
                <w:shd w:val="clear" w:color="auto" w:fill="F7F7F7"/>
              </w:rPr>
              <w:t>撰写毕业设计论文及答辩 4月26日---5月20日</w:t>
            </w:r>
          </w:p>
          <w:p w:rsidR="008464B5" w:rsidRDefault="008464B5">
            <w:pPr>
              <w:rPr>
                <w:rFonts w:ascii="仿宋_GB2312" w:eastAsia="仿宋_GB2312"/>
                <w:b/>
                <w:sz w:val="28"/>
              </w:rPr>
            </w:pPr>
          </w:p>
        </w:tc>
      </w:tr>
      <w:tr w:rsidR="008464B5">
        <w:trPr>
          <w:cantSplit/>
          <w:trHeight w:val="5752"/>
          <w:jc w:val="center"/>
        </w:trPr>
        <w:tc>
          <w:tcPr>
            <w:tcW w:w="9257" w:type="dxa"/>
            <w:tcBorders>
              <w:top w:val="single" w:sz="4" w:space="0" w:color="auto"/>
              <w:left w:val="single" w:sz="4" w:space="0" w:color="auto"/>
              <w:bottom w:val="single" w:sz="4" w:space="0" w:color="auto"/>
              <w:right w:val="single" w:sz="4" w:space="0" w:color="auto"/>
              <w:tl2br w:val="nil"/>
              <w:tr2bl w:val="nil"/>
            </w:tcBorders>
          </w:tcPr>
          <w:p w:rsidR="008464B5" w:rsidRDefault="00064287">
            <w:pPr>
              <w:spacing w:line="360" w:lineRule="auto"/>
              <w:rPr>
                <w:b/>
              </w:rPr>
            </w:pPr>
            <w:r>
              <w:rPr>
                <w:rFonts w:hint="eastAsia"/>
                <w:b/>
              </w:rPr>
              <w:t>主要参考资料：</w:t>
            </w:r>
          </w:p>
          <w:p w:rsidR="008464B5" w:rsidRDefault="00064287">
            <w:pPr>
              <w:numPr>
                <w:ilvl w:val="0"/>
                <w:numId w:val="2"/>
              </w:numPr>
              <w:rPr>
                <w:rFonts w:ascii="宋体" w:hAnsi="宋体" w:cs="宋体"/>
                <w:color w:val="000000"/>
                <w:szCs w:val="21"/>
                <w:shd w:val="clear" w:color="auto" w:fill="FFFFFF"/>
              </w:rPr>
            </w:pPr>
            <w:r>
              <w:rPr>
                <w:rFonts w:ascii="宋体" w:hAnsi="宋体" w:cs="宋体" w:hint="eastAsia"/>
                <w:color w:val="000000"/>
                <w:szCs w:val="21"/>
                <w:shd w:val="clear" w:color="auto" w:fill="FFFFFF"/>
              </w:rPr>
              <w:t>潘志宏，罗伟斌，柳青.基于HTML5跨平台移动应用的研究与实践[J].电脑知识与技术，2013（6）：3992-3995.</w:t>
            </w:r>
          </w:p>
          <w:p w:rsidR="008464B5" w:rsidRDefault="00064287">
            <w:pPr>
              <w:numPr>
                <w:ilvl w:val="0"/>
                <w:numId w:val="2"/>
              </w:numPr>
              <w:rPr>
                <w:rFonts w:ascii="宋体" w:hAnsi="宋体" w:cs="宋体"/>
                <w:color w:val="000000"/>
                <w:szCs w:val="21"/>
                <w:shd w:val="clear" w:color="auto" w:fill="FFFFFF"/>
              </w:rPr>
            </w:pPr>
            <w:r>
              <w:rPr>
                <w:rFonts w:ascii="宋体" w:hAnsi="宋体" w:cs="宋体" w:hint="eastAsia"/>
                <w:color w:val="000000"/>
                <w:szCs w:val="21"/>
                <w:shd w:val="clear" w:color="auto" w:fill="FFFFFF"/>
              </w:rPr>
              <w:t>俞华锋.基于HTML5的网页设计与实现[J].科技信息，2012（29）.</w:t>
            </w:r>
          </w:p>
          <w:p w:rsidR="008464B5" w:rsidRDefault="00064287">
            <w:pPr>
              <w:numPr>
                <w:ilvl w:val="0"/>
                <w:numId w:val="2"/>
              </w:numPr>
              <w:rPr>
                <w:rFonts w:ascii="宋体" w:hAnsi="宋体" w:cs="宋体"/>
                <w:color w:val="000000"/>
                <w:szCs w:val="21"/>
                <w:shd w:val="clear" w:color="auto" w:fill="FFFFFF"/>
              </w:rPr>
            </w:pPr>
            <w:r>
              <w:rPr>
                <w:rFonts w:ascii="宋体" w:hAnsi="宋体" w:cs="宋体" w:hint="eastAsia"/>
                <w:color w:val="000000"/>
                <w:szCs w:val="21"/>
                <w:shd w:val="clear" w:color="auto" w:fill="FFFFFF"/>
              </w:rPr>
              <w:t>陈</w:t>
            </w:r>
            <w:proofErr w:type="gramStart"/>
            <w:r>
              <w:rPr>
                <w:rFonts w:ascii="宋体" w:hAnsi="宋体" w:cs="宋体" w:hint="eastAsia"/>
                <w:color w:val="000000"/>
                <w:szCs w:val="21"/>
                <w:shd w:val="clear" w:color="auto" w:fill="FFFFFF"/>
              </w:rPr>
              <w:t>鲱</w:t>
            </w:r>
            <w:proofErr w:type="gramEnd"/>
            <w:r>
              <w:rPr>
                <w:rFonts w:ascii="宋体" w:hAnsi="宋体" w:cs="宋体" w:hint="eastAsia"/>
                <w:color w:val="000000"/>
                <w:szCs w:val="21"/>
                <w:shd w:val="clear" w:color="auto" w:fill="FFFFFF"/>
              </w:rPr>
              <w:t>.Web前端开发技术以及优化方向分析[J].新媒体研究，2015（7）：39-40.</w:t>
            </w:r>
          </w:p>
          <w:p w:rsidR="008464B5" w:rsidRDefault="00064287">
            <w:pPr>
              <w:numPr>
                <w:ilvl w:val="0"/>
                <w:numId w:val="2"/>
              </w:numPr>
              <w:rPr>
                <w:rFonts w:ascii="宋体" w:hAnsi="宋体" w:cs="宋体"/>
                <w:color w:val="000000"/>
                <w:szCs w:val="21"/>
                <w:shd w:val="clear" w:color="auto" w:fill="FFFFFF"/>
              </w:rPr>
            </w:pPr>
            <w:r>
              <w:rPr>
                <w:rFonts w:ascii="宋体" w:hAnsi="宋体" w:cs="宋体" w:hint="eastAsia"/>
                <w:color w:val="000000"/>
                <w:szCs w:val="21"/>
                <w:shd w:val="clear" w:color="auto" w:fill="FFFFFF"/>
              </w:rPr>
              <w:t>裴之蕈,高艳霞.基于</w:t>
            </w:r>
            <w:proofErr w:type="spellStart"/>
            <w:r>
              <w:rPr>
                <w:rFonts w:ascii="宋体" w:hAnsi="宋体" w:cs="宋体" w:hint="eastAsia"/>
                <w:color w:val="000000"/>
                <w:szCs w:val="21"/>
                <w:shd w:val="clear" w:color="auto" w:fill="FFFFFF"/>
              </w:rPr>
              <w:t>Vue</w:t>
            </w:r>
            <w:proofErr w:type="spellEnd"/>
            <w:r>
              <w:rPr>
                <w:rFonts w:ascii="宋体" w:hAnsi="宋体" w:cs="宋体" w:hint="eastAsia"/>
                <w:color w:val="000000"/>
                <w:szCs w:val="21"/>
                <w:shd w:val="clear" w:color="auto" w:fill="FFFFFF"/>
              </w:rPr>
              <w:t>和Node.js的手语教学Web平台的设计与实现[J].电脑与信息技术,2021,29(06):33-36+86.</w:t>
            </w:r>
            <w:del w:id="3" w:author="Ark New" w:date="2022-05-01T11:17:00Z">
              <w:r w:rsidDel="0084761E">
                <w:rPr>
                  <w:rFonts w:ascii="宋体" w:hAnsi="宋体" w:cs="宋体" w:hint="eastAsia"/>
                  <w:color w:val="000000"/>
                  <w:szCs w:val="21"/>
                  <w:shd w:val="clear" w:color="auto" w:fill="FFFFFF"/>
                </w:rPr>
                <w:delText>DOI:10.19414/j.cnki.1005-1228.2021.06.010.</w:delText>
              </w:r>
            </w:del>
          </w:p>
          <w:p w:rsidR="008464B5" w:rsidRDefault="00064287">
            <w:pPr>
              <w:numPr>
                <w:ilvl w:val="0"/>
                <w:numId w:val="2"/>
              </w:numPr>
              <w:rPr>
                <w:rFonts w:ascii="宋体" w:hAnsi="宋体" w:cs="宋体"/>
                <w:color w:val="000000"/>
                <w:szCs w:val="21"/>
                <w:shd w:val="clear" w:color="auto" w:fill="FFFFFF"/>
              </w:rPr>
            </w:pPr>
            <w:r>
              <w:rPr>
                <w:rFonts w:ascii="宋体" w:hAnsi="宋体" w:cs="宋体" w:hint="eastAsia"/>
                <w:color w:val="000000"/>
                <w:szCs w:val="21"/>
                <w:shd w:val="clear" w:color="auto" w:fill="FFFFFF"/>
              </w:rPr>
              <w:t>王志文.</w:t>
            </w:r>
            <w:proofErr w:type="spellStart"/>
            <w:r>
              <w:rPr>
                <w:rFonts w:ascii="宋体" w:hAnsi="宋体" w:cs="宋体" w:hint="eastAsia"/>
                <w:color w:val="000000"/>
                <w:szCs w:val="21"/>
                <w:shd w:val="clear" w:color="auto" w:fill="FFFFFF"/>
              </w:rPr>
              <w:t>Vue+Elementui+Echarts</w:t>
            </w:r>
            <w:proofErr w:type="spellEnd"/>
            <w:r>
              <w:rPr>
                <w:rFonts w:ascii="宋体" w:hAnsi="宋体" w:cs="宋体" w:hint="eastAsia"/>
                <w:color w:val="000000"/>
                <w:szCs w:val="21"/>
                <w:shd w:val="clear" w:color="auto" w:fill="FFFFFF"/>
              </w:rPr>
              <w:t>在项目管理平台中的应用[J].山西科技,2020,35(06):45-47.</w:t>
            </w:r>
          </w:p>
          <w:p w:rsidR="008464B5" w:rsidRDefault="00064287">
            <w:pPr>
              <w:numPr>
                <w:ilvl w:val="0"/>
                <w:numId w:val="2"/>
              </w:numPr>
              <w:rPr>
                <w:rFonts w:ascii="宋体" w:hAnsi="宋体" w:cs="宋体"/>
                <w:color w:val="000000"/>
                <w:szCs w:val="21"/>
                <w:shd w:val="clear" w:color="auto" w:fill="FFFFFF"/>
              </w:rPr>
            </w:pPr>
            <w:r>
              <w:rPr>
                <w:rFonts w:ascii="宋体" w:hAnsi="宋体" w:cs="宋体" w:hint="eastAsia"/>
                <w:color w:val="000000"/>
                <w:szCs w:val="21"/>
                <w:shd w:val="clear" w:color="auto" w:fill="FFFFFF"/>
              </w:rPr>
              <w:t>江永池.基于百度地图API的主动定位研究与实现[J].韩山师范学院学报,2021,42(03):66-72.</w:t>
            </w:r>
          </w:p>
          <w:p w:rsidR="008464B5" w:rsidRDefault="00064287">
            <w:pPr>
              <w:numPr>
                <w:ilvl w:val="0"/>
                <w:numId w:val="2"/>
              </w:numPr>
              <w:rPr>
                <w:rFonts w:ascii="宋体" w:hAnsi="宋体" w:cs="宋体"/>
                <w:color w:val="000000"/>
                <w:szCs w:val="21"/>
                <w:shd w:val="clear" w:color="auto" w:fill="FFFFFF"/>
              </w:rPr>
            </w:pPr>
            <w:proofErr w:type="gramStart"/>
            <w:r>
              <w:rPr>
                <w:rFonts w:ascii="宋体" w:hAnsi="宋体" w:cs="宋体" w:hint="eastAsia"/>
                <w:color w:val="000000"/>
                <w:szCs w:val="21"/>
                <w:shd w:val="clear" w:color="auto" w:fill="FFFFFF"/>
              </w:rPr>
              <w:t>王萍利</w:t>
            </w:r>
            <w:proofErr w:type="gramEnd"/>
            <w:r>
              <w:rPr>
                <w:rFonts w:ascii="宋体" w:hAnsi="宋体" w:cs="宋体" w:hint="eastAsia"/>
                <w:color w:val="000000"/>
                <w:szCs w:val="21"/>
                <w:shd w:val="clear" w:color="auto" w:fill="FFFFFF"/>
              </w:rPr>
              <w:t>.基于HTML5的Web前端框架设计及研究[J].电脑编程技巧与维护,2021(12):10-12.</w:t>
            </w:r>
            <w:del w:id="4" w:author="Ark New" w:date="2022-05-01T11:18:00Z">
              <w:r w:rsidDel="0084761E">
                <w:rPr>
                  <w:rFonts w:ascii="宋体" w:hAnsi="宋体" w:cs="宋体" w:hint="eastAsia"/>
                  <w:color w:val="000000"/>
                  <w:szCs w:val="21"/>
                  <w:shd w:val="clear" w:color="auto" w:fill="FFFFFF"/>
                </w:rPr>
                <w:delText>DOI:10.16184/j.cnki.comprg.2021.12.004.</w:delText>
              </w:r>
            </w:del>
          </w:p>
          <w:p w:rsidR="008464B5" w:rsidRDefault="00064287">
            <w:pPr>
              <w:numPr>
                <w:ilvl w:val="0"/>
                <w:numId w:val="2"/>
              </w:numPr>
              <w:rPr>
                <w:rFonts w:ascii="宋体" w:hAnsi="宋体" w:cs="宋体"/>
                <w:color w:val="000000"/>
                <w:szCs w:val="21"/>
                <w:shd w:val="clear" w:color="auto" w:fill="FFFFFF"/>
              </w:rPr>
            </w:pPr>
            <w:r>
              <w:rPr>
                <w:rFonts w:ascii="宋体" w:hAnsi="宋体" w:cs="宋体" w:hint="eastAsia"/>
                <w:color w:val="000000"/>
                <w:szCs w:val="21"/>
                <w:shd w:val="clear" w:color="auto" w:fill="FFFFFF"/>
              </w:rPr>
              <w:t>赵怡姗,范明钰.基于HTML5与CSS3的网页设计技术研究[J].成都信息工程大学学报,2021,36(06):641-645.</w:t>
            </w:r>
            <w:del w:id="5" w:author="Ark New" w:date="2022-05-01T11:18:00Z">
              <w:r w:rsidDel="0084761E">
                <w:rPr>
                  <w:rFonts w:ascii="宋体" w:hAnsi="宋体" w:cs="宋体" w:hint="eastAsia"/>
                  <w:color w:val="000000"/>
                  <w:szCs w:val="21"/>
                  <w:shd w:val="clear" w:color="auto" w:fill="FFFFFF"/>
                </w:rPr>
                <w:delText>DOI:10.16836/j.cnki.jcuit.2021.06.010.</w:delText>
              </w:r>
            </w:del>
          </w:p>
          <w:p w:rsidR="008464B5" w:rsidRDefault="00064287">
            <w:pPr>
              <w:numPr>
                <w:ilvl w:val="0"/>
                <w:numId w:val="2"/>
              </w:numPr>
              <w:rPr>
                <w:rFonts w:ascii="宋体" w:hAnsi="宋体" w:cs="宋体"/>
                <w:color w:val="000000"/>
                <w:szCs w:val="21"/>
                <w:shd w:val="clear" w:color="auto" w:fill="FFFFFF"/>
              </w:rPr>
            </w:pPr>
            <w:r>
              <w:rPr>
                <w:rFonts w:ascii="宋体" w:hAnsi="宋体" w:cs="宋体" w:hint="eastAsia"/>
                <w:color w:val="000000"/>
                <w:szCs w:val="21"/>
                <w:shd w:val="clear" w:color="auto" w:fill="FFFFFF"/>
              </w:rPr>
              <w:t>綦慧,徐晓慧.基于Web系统的大数据搜索技术的实现和优化[J].计算技术与自动化,2021,40(01):155-163.</w:t>
            </w:r>
            <w:del w:id="6" w:author="Ark New" w:date="2022-05-01T11:18:00Z">
              <w:r w:rsidDel="0084761E">
                <w:rPr>
                  <w:rFonts w:ascii="宋体" w:hAnsi="宋体" w:cs="宋体" w:hint="eastAsia"/>
                  <w:color w:val="000000"/>
                  <w:szCs w:val="21"/>
                  <w:shd w:val="clear" w:color="auto" w:fill="FFFFFF"/>
                </w:rPr>
                <w:delText>DOI:10.16339/j.cnki.jsjsyzdh.202101030.</w:delText>
              </w:r>
            </w:del>
          </w:p>
          <w:p w:rsidR="008464B5" w:rsidRDefault="00064287">
            <w:pPr>
              <w:numPr>
                <w:ilvl w:val="0"/>
                <w:numId w:val="2"/>
              </w:numPr>
              <w:rPr>
                <w:b/>
              </w:rPr>
            </w:pPr>
            <w:r>
              <w:rPr>
                <w:rFonts w:ascii="宋体" w:hAnsi="宋体" w:cs="宋体" w:hint="eastAsia"/>
                <w:color w:val="000000"/>
                <w:szCs w:val="21"/>
                <w:shd w:val="clear" w:color="auto" w:fill="FFFFFF"/>
              </w:rPr>
              <w:t>罗文,兰全祥.基于Node.js的创新团队管理系统的优化与改进[J].信息技术与信息化,2020(09):22-25.</w:t>
            </w:r>
          </w:p>
        </w:tc>
      </w:tr>
      <w:tr w:rsidR="008464B5">
        <w:trPr>
          <w:cantSplit/>
          <w:trHeight w:val="4438"/>
          <w:jc w:val="center"/>
        </w:trPr>
        <w:tc>
          <w:tcPr>
            <w:tcW w:w="9257" w:type="dxa"/>
            <w:tcBorders>
              <w:top w:val="single" w:sz="4" w:space="0" w:color="auto"/>
              <w:left w:val="single" w:sz="4" w:space="0" w:color="auto"/>
              <w:bottom w:val="single" w:sz="4" w:space="0" w:color="auto"/>
              <w:right w:val="single" w:sz="4" w:space="0" w:color="auto"/>
              <w:tl2br w:val="nil"/>
              <w:tr2bl w:val="nil"/>
            </w:tcBorders>
          </w:tcPr>
          <w:p w:rsidR="008464B5" w:rsidRDefault="00064287">
            <w:pPr>
              <w:spacing w:line="360" w:lineRule="auto"/>
              <w:rPr>
                <w:b/>
              </w:rPr>
            </w:pPr>
            <w:r>
              <w:rPr>
                <w:rFonts w:hint="eastAsia"/>
                <w:b/>
              </w:rPr>
              <w:lastRenderedPageBreak/>
              <w:t>指导教师意见：</w:t>
            </w:r>
          </w:p>
          <w:p w:rsidR="008464B5" w:rsidRDefault="00064287">
            <w:pPr>
              <w:spacing w:line="360" w:lineRule="auto"/>
              <w:rPr>
                <w:b/>
              </w:rPr>
            </w:pPr>
            <w:r>
              <w:rPr>
                <w:rFonts w:hint="eastAsia"/>
                <w:b/>
              </w:rPr>
              <w:t>（在选题的目的和意义、技术指标或要求、设计方法、设计完成期限等方面给出意见）</w:t>
            </w:r>
          </w:p>
          <w:p w:rsidR="008464B5" w:rsidRDefault="00064287">
            <w:pPr>
              <w:spacing w:line="360" w:lineRule="auto"/>
              <w:rPr>
                <w:rFonts w:ascii="宋体" w:hAnsi="宋体" w:cs="宋体"/>
                <w:b/>
                <w:sz w:val="24"/>
              </w:rPr>
            </w:pPr>
            <w:r>
              <w:rPr>
                <w:rFonts w:ascii="宋体" w:hAnsi="宋体" w:cs="宋体" w:hint="eastAsia"/>
                <w:b/>
                <w:sz w:val="24"/>
              </w:rPr>
              <w:t xml:space="preserve">                                                    </w:t>
            </w:r>
          </w:p>
          <w:p w:rsidR="008464B5" w:rsidRDefault="008464B5">
            <w:pPr>
              <w:spacing w:line="360" w:lineRule="auto"/>
              <w:rPr>
                <w:rFonts w:ascii="宋体" w:hAnsi="宋体" w:cs="宋体"/>
                <w:b/>
                <w:sz w:val="24"/>
              </w:rPr>
            </w:pPr>
          </w:p>
          <w:p w:rsidR="008464B5" w:rsidRDefault="008464B5">
            <w:pPr>
              <w:spacing w:line="360" w:lineRule="auto"/>
              <w:rPr>
                <w:rFonts w:ascii="宋体" w:hAnsi="宋体" w:cs="宋体"/>
                <w:b/>
                <w:sz w:val="24"/>
              </w:rPr>
            </w:pPr>
          </w:p>
          <w:p w:rsidR="008464B5" w:rsidRDefault="00064287">
            <w:pPr>
              <w:spacing w:line="360" w:lineRule="auto"/>
              <w:jc w:val="left"/>
              <w:rPr>
                <w:b/>
              </w:rPr>
            </w:pPr>
            <w:r>
              <w:rPr>
                <w:rFonts w:hint="eastAsia"/>
                <w:b/>
              </w:rPr>
              <w:t>指导教师签名</w:t>
            </w:r>
            <w:r>
              <w:rPr>
                <w:b/>
              </w:rPr>
              <w:t xml:space="preserve">: </w:t>
            </w:r>
            <w:r>
              <w:rPr>
                <w:rFonts w:eastAsia="仿宋_GB2312"/>
              </w:rPr>
              <w:t xml:space="preserve">            </w:t>
            </w:r>
            <w:r>
              <w:t xml:space="preserve"> </w:t>
            </w:r>
            <w:r>
              <w:rPr>
                <w:b/>
              </w:rPr>
              <w:t xml:space="preserve">                                  </w:t>
            </w:r>
            <w:r>
              <w:rPr>
                <w:rFonts w:hint="eastAsia"/>
                <w:b/>
              </w:rPr>
              <w:t>年</w:t>
            </w:r>
            <w:r>
              <w:rPr>
                <w:b/>
              </w:rPr>
              <w:t xml:space="preserve">     </w:t>
            </w:r>
            <w:r>
              <w:rPr>
                <w:rFonts w:hint="eastAsia"/>
                <w:b/>
              </w:rPr>
              <w:t>月</w:t>
            </w:r>
            <w:r>
              <w:rPr>
                <w:b/>
              </w:rPr>
              <w:t xml:space="preserve">    </w:t>
            </w:r>
            <w:r>
              <w:rPr>
                <w:rFonts w:hint="eastAsia"/>
                <w:b/>
              </w:rPr>
              <w:t>日</w:t>
            </w:r>
          </w:p>
        </w:tc>
      </w:tr>
    </w:tbl>
    <w:p w:rsidR="008464B5" w:rsidRDefault="008464B5"/>
    <w:p w:rsidR="008464B5" w:rsidRDefault="00064287" w:rsidP="00F16192">
      <w:pPr>
        <w:spacing w:beforeLines="30" w:line="470" w:lineRule="exact"/>
        <w:jc w:val="center"/>
        <w:rPr>
          <w:rFonts w:eastAsia="黑体"/>
          <w:spacing w:val="-14"/>
          <w:sz w:val="32"/>
        </w:rPr>
      </w:pPr>
      <w:r>
        <w:rPr>
          <w:rFonts w:eastAsia="黑体" w:hint="eastAsia"/>
          <w:spacing w:val="-14"/>
          <w:sz w:val="32"/>
        </w:rPr>
        <w:t>湖南师范大学本科毕业设计开题报告会纪要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1"/>
        <w:gridCol w:w="100"/>
        <w:gridCol w:w="1167"/>
        <w:gridCol w:w="1663"/>
        <w:gridCol w:w="1092"/>
        <w:gridCol w:w="1059"/>
        <w:gridCol w:w="703"/>
        <w:gridCol w:w="1098"/>
        <w:gridCol w:w="1734"/>
      </w:tblGrid>
      <w:tr w:rsidR="008464B5">
        <w:trPr>
          <w:cantSplit/>
          <w:trHeight w:val="368"/>
          <w:jc w:val="center"/>
        </w:trPr>
        <w:tc>
          <w:tcPr>
            <w:tcW w:w="741" w:type="dxa"/>
            <w:gridSpan w:val="2"/>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b/>
              </w:rPr>
            </w:pPr>
            <w:r>
              <w:rPr>
                <w:rFonts w:hint="eastAsia"/>
                <w:b/>
              </w:rPr>
              <w:t>时间</w:t>
            </w:r>
          </w:p>
        </w:tc>
        <w:tc>
          <w:tcPr>
            <w:tcW w:w="3922" w:type="dxa"/>
            <w:gridSpan w:val="3"/>
            <w:tcBorders>
              <w:top w:val="single" w:sz="4" w:space="0" w:color="auto"/>
              <w:left w:val="single" w:sz="4" w:space="0" w:color="auto"/>
              <w:bottom w:val="single" w:sz="4" w:space="0" w:color="auto"/>
              <w:right w:val="single" w:sz="4" w:space="0" w:color="auto"/>
            </w:tcBorders>
          </w:tcPr>
          <w:p w:rsidR="008464B5" w:rsidRDefault="00064287">
            <w:pPr>
              <w:spacing w:line="400" w:lineRule="exact"/>
              <w:rPr>
                <w:rFonts w:ascii="仿宋_GB2312"/>
                <w:b/>
                <w:sz w:val="28"/>
              </w:rPr>
            </w:pPr>
            <w:r>
              <w:rPr>
                <w:rFonts w:ascii="宋体" w:hAnsi="宋体" w:cs="宋体" w:hint="eastAsia"/>
                <w:b/>
                <w:szCs w:val="21"/>
              </w:rPr>
              <w:t xml:space="preserve">   </w:t>
            </w:r>
            <w:r>
              <w:rPr>
                <w:rFonts w:ascii="宋体" w:hAnsi="宋体" w:cs="宋体" w:hint="eastAsia"/>
                <w:bCs/>
                <w:szCs w:val="21"/>
              </w:rPr>
              <w:t>2022.01.08</w:t>
            </w:r>
          </w:p>
        </w:tc>
        <w:tc>
          <w:tcPr>
            <w:tcW w:w="1059"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b/>
              </w:rPr>
            </w:pPr>
            <w:r>
              <w:rPr>
                <w:rFonts w:hint="eastAsia"/>
                <w:b/>
              </w:rPr>
              <w:t>地点</w:t>
            </w:r>
          </w:p>
        </w:tc>
        <w:tc>
          <w:tcPr>
            <w:tcW w:w="3535" w:type="dxa"/>
            <w:gridSpan w:val="3"/>
            <w:tcBorders>
              <w:top w:val="single" w:sz="4" w:space="0" w:color="auto"/>
              <w:left w:val="single" w:sz="4" w:space="0" w:color="auto"/>
              <w:bottom w:val="single" w:sz="4" w:space="0" w:color="auto"/>
              <w:right w:val="single" w:sz="4" w:space="0" w:color="auto"/>
            </w:tcBorders>
          </w:tcPr>
          <w:p w:rsidR="008464B5" w:rsidRDefault="00064287">
            <w:pPr>
              <w:spacing w:line="400" w:lineRule="exact"/>
              <w:rPr>
                <w:rFonts w:ascii="宋体" w:hAnsi="宋体" w:cs="宋体"/>
                <w:b/>
                <w:sz w:val="28"/>
              </w:rPr>
            </w:pPr>
            <w:r>
              <w:rPr>
                <w:rFonts w:ascii="宋体" w:hAnsi="宋体" w:cs="宋体" w:hint="eastAsia"/>
                <w:bCs/>
                <w:szCs w:val="21"/>
              </w:rPr>
              <w:t>湖南师范大学</w:t>
            </w:r>
            <w:proofErr w:type="gramStart"/>
            <w:r>
              <w:rPr>
                <w:rFonts w:ascii="宋体" w:hAnsi="宋体" w:cs="宋体" w:hint="eastAsia"/>
                <w:bCs/>
                <w:szCs w:val="21"/>
              </w:rPr>
              <w:t>中和楼</w:t>
            </w:r>
            <w:proofErr w:type="gramEnd"/>
            <w:r>
              <w:rPr>
                <w:rFonts w:ascii="宋体" w:hAnsi="宋体" w:cs="宋体" w:hint="eastAsia"/>
                <w:bCs/>
                <w:szCs w:val="21"/>
              </w:rPr>
              <w:t>327</w:t>
            </w:r>
          </w:p>
        </w:tc>
      </w:tr>
      <w:tr w:rsidR="008464B5">
        <w:trPr>
          <w:cantSplit/>
          <w:trHeight w:val="507"/>
          <w:jc w:val="center"/>
        </w:trPr>
        <w:tc>
          <w:tcPr>
            <w:tcW w:w="741" w:type="dxa"/>
            <w:gridSpan w:val="2"/>
            <w:vMerge w:val="restart"/>
            <w:tcBorders>
              <w:top w:val="single" w:sz="4" w:space="0" w:color="auto"/>
              <w:left w:val="single" w:sz="4" w:space="0" w:color="auto"/>
              <w:bottom w:val="single" w:sz="4" w:space="0" w:color="auto"/>
              <w:right w:val="single" w:sz="4" w:space="0" w:color="auto"/>
            </w:tcBorders>
          </w:tcPr>
          <w:p w:rsidR="008464B5" w:rsidRDefault="00064287">
            <w:pPr>
              <w:spacing w:line="320" w:lineRule="exact"/>
              <w:jc w:val="center"/>
              <w:rPr>
                <w:b/>
              </w:rPr>
            </w:pPr>
            <w:r>
              <w:rPr>
                <w:rFonts w:hint="eastAsia"/>
                <w:b/>
              </w:rPr>
              <w:t xml:space="preserve">   </w:t>
            </w:r>
            <w:r>
              <w:rPr>
                <w:rFonts w:hint="eastAsia"/>
                <w:b/>
              </w:rPr>
              <w:t>指导小组成员</w:t>
            </w:r>
          </w:p>
          <w:p w:rsidR="008464B5" w:rsidRDefault="008464B5">
            <w:pPr>
              <w:spacing w:line="240" w:lineRule="exact"/>
              <w:ind w:leftChars="-50" w:left="-105" w:rightChars="-50" w:right="-105"/>
              <w:jc w:val="center"/>
              <w:rPr>
                <w:b/>
              </w:rPr>
            </w:pPr>
          </w:p>
        </w:tc>
        <w:tc>
          <w:tcPr>
            <w:tcW w:w="1167"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b/>
              </w:rPr>
            </w:pPr>
            <w:r>
              <w:rPr>
                <w:rFonts w:hint="eastAsia"/>
                <w:b/>
              </w:rPr>
              <w:t>姓</w:t>
            </w:r>
            <w:r>
              <w:rPr>
                <w:rFonts w:hint="eastAsia"/>
                <w:b/>
              </w:rPr>
              <w:t xml:space="preserve">  </w:t>
            </w:r>
            <w:r>
              <w:rPr>
                <w:rFonts w:hint="eastAsia"/>
                <w:b/>
              </w:rPr>
              <w:t>名</w:t>
            </w:r>
          </w:p>
        </w:tc>
        <w:tc>
          <w:tcPr>
            <w:tcW w:w="1663"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b/>
              </w:rPr>
            </w:pPr>
            <w:r>
              <w:rPr>
                <w:rFonts w:hint="eastAsia"/>
                <w:b/>
              </w:rPr>
              <w:t>职务（职称）</w:t>
            </w:r>
          </w:p>
        </w:tc>
        <w:tc>
          <w:tcPr>
            <w:tcW w:w="1092"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b/>
              </w:rPr>
            </w:pPr>
            <w:r>
              <w:rPr>
                <w:rFonts w:hint="eastAsia"/>
                <w:b/>
              </w:rPr>
              <w:t>姓</w:t>
            </w:r>
            <w:r>
              <w:rPr>
                <w:rFonts w:hint="eastAsia"/>
                <w:b/>
              </w:rPr>
              <w:t xml:space="preserve">  </w:t>
            </w:r>
            <w:r>
              <w:rPr>
                <w:rFonts w:hint="eastAsia"/>
                <w:b/>
              </w:rPr>
              <w:t>名</w:t>
            </w:r>
          </w:p>
        </w:tc>
        <w:tc>
          <w:tcPr>
            <w:tcW w:w="1762" w:type="dxa"/>
            <w:gridSpan w:val="2"/>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b/>
              </w:rPr>
            </w:pPr>
            <w:r>
              <w:rPr>
                <w:rFonts w:hint="eastAsia"/>
                <w:b/>
              </w:rPr>
              <w:t>职务（职称）</w:t>
            </w:r>
          </w:p>
        </w:tc>
        <w:tc>
          <w:tcPr>
            <w:tcW w:w="1098"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b/>
              </w:rPr>
            </w:pPr>
            <w:r>
              <w:rPr>
                <w:rFonts w:hint="eastAsia"/>
                <w:b/>
              </w:rPr>
              <w:t>姓</w:t>
            </w:r>
            <w:r>
              <w:rPr>
                <w:rFonts w:hint="eastAsia"/>
                <w:b/>
              </w:rPr>
              <w:t xml:space="preserve">  </w:t>
            </w:r>
            <w:r>
              <w:rPr>
                <w:rFonts w:hint="eastAsia"/>
                <w:b/>
              </w:rPr>
              <w:t>名</w:t>
            </w:r>
          </w:p>
        </w:tc>
        <w:tc>
          <w:tcPr>
            <w:tcW w:w="1734"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b/>
              </w:rPr>
            </w:pPr>
            <w:r>
              <w:rPr>
                <w:rFonts w:hint="eastAsia"/>
                <w:b/>
              </w:rPr>
              <w:t>职务（职称）</w:t>
            </w:r>
          </w:p>
        </w:tc>
      </w:tr>
      <w:tr w:rsidR="008464B5">
        <w:trPr>
          <w:cantSplit/>
          <w:trHeight w:val="521"/>
          <w:jc w:val="center"/>
        </w:trPr>
        <w:tc>
          <w:tcPr>
            <w:tcW w:w="741" w:type="dxa"/>
            <w:gridSpan w:val="2"/>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b/>
              </w:rPr>
            </w:pPr>
          </w:p>
        </w:tc>
        <w:tc>
          <w:tcPr>
            <w:tcW w:w="1167"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cs="宋体"/>
                <w:bCs/>
                <w:szCs w:val="20"/>
              </w:rPr>
            </w:pPr>
            <w:r>
              <w:rPr>
                <w:rFonts w:ascii="宋体" w:hAnsi="宋体" w:cs="宋体" w:hint="eastAsia"/>
                <w:bCs/>
                <w:szCs w:val="20"/>
              </w:rPr>
              <w:t>黄灿</w:t>
            </w:r>
          </w:p>
        </w:tc>
        <w:tc>
          <w:tcPr>
            <w:tcW w:w="1663"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cs="宋体"/>
                <w:bCs/>
                <w:szCs w:val="20"/>
              </w:rPr>
            </w:pPr>
            <w:r>
              <w:rPr>
                <w:rFonts w:ascii="宋体" w:hAnsi="宋体" w:cs="宋体" w:hint="eastAsia"/>
                <w:bCs/>
                <w:szCs w:val="20"/>
              </w:rPr>
              <w:t>讲师</w:t>
            </w:r>
          </w:p>
        </w:tc>
        <w:tc>
          <w:tcPr>
            <w:tcW w:w="1092"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cs="宋体"/>
                <w:bCs/>
                <w:szCs w:val="20"/>
              </w:rPr>
            </w:pPr>
            <w:r>
              <w:rPr>
                <w:rFonts w:ascii="宋体" w:hAnsi="宋体" w:cs="宋体" w:hint="eastAsia"/>
                <w:bCs/>
                <w:szCs w:val="20"/>
              </w:rPr>
              <w:t>刘方舟</w:t>
            </w:r>
          </w:p>
        </w:tc>
        <w:tc>
          <w:tcPr>
            <w:tcW w:w="1762" w:type="dxa"/>
            <w:gridSpan w:val="2"/>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cs="宋体"/>
                <w:bCs/>
                <w:szCs w:val="20"/>
              </w:rPr>
            </w:pPr>
            <w:r>
              <w:rPr>
                <w:rFonts w:ascii="宋体" w:hAnsi="宋体" w:cs="宋体" w:hint="eastAsia"/>
                <w:bCs/>
                <w:szCs w:val="20"/>
              </w:rPr>
              <w:t>副教授</w:t>
            </w:r>
          </w:p>
        </w:tc>
        <w:tc>
          <w:tcPr>
            <w:tcW w:w="1098"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cs="宋体"/>
                <w:bCs/>
                <w:szCs w:val="20"/>
              </w:rPr>
            </w:pPr>
            <w:r>
              <w:rPr>
                <w:rFonts w:ascii="宋体" w:hAnsi="宋体" w:cs="宋体" w:hint="eastAsia"/>
                <w:bCs/>
                <w:szCs w:val="20"/>
              </w:rPr>
              <w:t>刘宏</w:t>
            </w:r>
          </w:p>
        </w:tc>
        <w:tc>
          <w:tcPr>
            <w:tcW w:w="1734"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cs="宋体"/>
                <w:bCs/>
                <w:szCs w:val="20"/>
              </w:rPr>
            </w:pPr>
            <w:r>
              <w:rPr>
                <w:rFonts w:ascii="宋体" w:hAnsi="宋体" w:cs="宋体" w:hint="eastAsia"/>
                <w:bCs/>
                <w:szCs w:val="20"/>
              </w:rPr>
              <w:t>教授</w:t>
            </w:r>
          </w:p>
        </w:tc>
      </w:tr>
      <w:tr w:rsidR="008464B5">
        <w:trPr>
          <w:cantSplit/>
          <w:trHeight w:val="457"/>
          <w:jc w:val="center"/>
        </w:trPr>
        <w:tc>
          <w:tcPr>
            <w:tcW w:w="741" w:type="dxa"/>
            <w:gridSpan w:val="2"/>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b/>
              </w:rPr>
            </w:pPr>
          </w:p>
        </w:tc>
        <w:tc>
          <w:tcPr>
            <w:tcW w:w="1167"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cs="宋体"/>
                <w:bCs/>
                <w:szCs w:val="20"/>
              </w:rPr>
            </w:pPr>
            <w:r>
              <w:rPr>
                <w:rFonts w:ascii="宋体" w:hAnsi="宋体" w:cs="宋体" w:hint="eastAsia"/>
                <w:bCs/>
                <w:szCs w:val="20"/>
              </w:rPr>
              <w:t>王六平</w:t>
            </w:r>
          </w:p>
        </w:tc>
        <w:tc>
          <w:tcPr>
            <w:tcW w:w="1663"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cs="宋体"/>
                <w:bCs/>
                <w:szCs w:val="20"/>
              </w:rPr>
            </w:pPr>
            <w:r>
              <w:rPr>
                <w:rFonts w:ascii="宋体" w:hAnsi="宋体" w:cs="宋体" w:hint="eastAsia"/>
                <w:bCs/>
                <w:szCs w:val="20"/>
              </w:rPr>
              <w:t>副教授</w:t>
            </w:r>
          </w:p>
        </w:tc>
        <w:tc>
          <w:tcPr>
            <w:tcW w:w="1092"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cs="宋体"/>
                <w:bCs/>
                <w:szCs w:val="20"/>
              </w:rPr>
            </w:pPr>
          </w:p>
        </w:tc>
        <w:tc>
          <w:tcPr>
            <w:tcW w:w="1762" w:type="dxa"/>
            <w:gridSpan w:val="2"/>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cs="宋体"/>
                <w:bCs/>
                <w:szCs w:val="20"/>
              </w:rPr>
            </w:pPr>
          </w:p>
        </w:tc>
        <w:tc>
          <w:tcPr>
            <w:tcW w:w="1098"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cs="宋体"/>
                <w:bCs/>
                <w:szCs w:val="20"/>
              </w:rPr>
            </w:pPr>
          </w:p>
        </w:tc>
        <w:tc>
          <w:tcPr>
            <w:tcW w:w="1734"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cs="宋体"/>
                <w:bCs/>
                <w:szCs w:val="20"/>
              </w:rPr>
            </w:pPr>
          </w:p>
        </w:tc>
      </w:tr>
      <w:tr w:rsidR="008464B5">
        <w:trPr>
          <w:cantSplit/>
          <w:trHeight w:val="6444"/>
          <w:jc w:val="center"/>
        </w:trPr>
        <w:tc>
          <w:tcPr>
            <w:tcW w:w="9257" w:type="dxa"/>
            <w:gridSpan w:val="9"/>
            <w:tcBorders>
              <w:top w:val="single" w:sz="4" w:space="0" w:color="auto"/>
              <w:left w:val="single" w:sz="4" w:space="0" w:color="auto"/>
              <w:bottom w:val="single" w:sz="4" w:space="0" w:color="auto"/>
              <w:right w:val="single" w:sz="4" w:space="0" w:color="auto"/>
            </w:tcBorders>
          </w:tcPr>
          <w:p w:rsidR="008464B5" w:rsidRDefault="00064287">
            <w:pPr>
              <w:spacing w:line="400" w:lineRule="exact"/>
              <w:rPr>
                <w:b/>
              </w:rPr>
            </w:pPr>
            <w:r>
              <w:rPr>
                <w:rFonts w:hint="eastAsia"/>
                <w:b/>
              </w:rPr>
              <w:t>会议记录摘要：</w:t>
            </w:r>
          </w:p>
          <w:p w:rsidR="008464B5" w:rsidRDefault="00064287">
            <w:pPr>
              <w:spacing w:line="400" w:lineRule="exact"/>
              <w:rPr>
                <w:b/>
              </w:rPr>
            </w:pPr>
            <w:r>
              <w:rPr>
                <w:rFonts w:hint="eastAsia"/>
                <w:b/>
              </w:rPr>
              <w:t>（记录老师对选题的理论和实际意义的阐述、应达到的技术指标或要求、主要设计方法或技术路线、完成设计应具备的环境等的提问，以及学生的回答情况）</w:t>
            </w:r>
          </w:p>
          <w:p w:rsidR="008464B5" w:rsidRDefault="00064287">
            <w:pPr>
              <w:spacing w:line="400" w:lineRule="exact"/>
              <w:rPr>
                <w:rFonts w:ascii="宋体" w:hAnsi="宋体" w:cs="宋体"/>
                <w:bCs/>
              </w:rPr>
            </w:pPr>
            <w:r>
              <w:rPr>
                <w:rFonts w:ascii="宋体" w:hAnsi="宋体" w:cs="宋体" w:hint="eastAsia"/>
                <w:bCs/>
              </w:rPr>
              <w:t>问：关于地点定位的获取，比如到一个景区如何实时记录这个地点信息，做成一个app不是更好</w:t>
            </w:r>
          </w:p>
          <w:p w:rsidR="008464B5" w:rsidRDefault="008464B5">
            <w:pPr>
              <w:spacing w:line="400" w:lineRule="exact"/>
              <w:rPr>
                <w:rFonts w:ascii="宋体" w:hAnsi="宋体" w:cs="宋体"/>
                <w:bCs/>
              </w:rPr>
            </w:pPr>
          </w:p>
          <w:p w:rsidR="008464B5" w:rsidRDefault="00064287">
            <w:pPr>
              <w:spacing w:line="400" w:lineRule="exact"/>
              <w:rPr>
                <w:rFonts w:ascii="宋体" w:hAnsi="宋体" w:cs="宋体"/>
                <w:bCs/>
              </w:rPr>
            </w:pPr>
            <w:r>
              <w:rPr>
                <w:rFonts w:ascii="宋体" w:hAnsi="宋体" w:cs="宋体" w:hint="eastAsia"/>
                <w:bCs/>
              </w:rPr>
              <w:t>答：因为是打算做成一个</w:t>
            </w:r>
            <w:proofErr w:type="spellStart"/>
            <w:r>
              <w:rPr>
                <w:rFonts w:ascii="宋体" w:hAnsi="宋体" w:cs="宋体" w:hint="eastAsia"/>
                <w:bCs/>
              </w:rPr>
              <w:t>webapp</w:t>
            </w:r>
            <w:proofErr w:type="spellEnd"/>
            <w:r>
              <w:rPr>
                <w:rFonts w:ascii="宋体" w:hAnsi="宋体" w:cs="宋体" w:hint="eastAsia"/>
                <w:bCs/>
              </w:rPr>
              <w:t>的形式，因此可能目前只考虑做成由用户自主输入和登录时自动记录，不考虑后台记录，对web前端更了解一点，就选择了web的形式</w:t>
            </w:r>
          </w:p>
          <w:p w:rsidR="008464B5" w:rsidRDefault="008464B5">
            <w:pPr>
              <w:spacing w:line="400" w:lineRule="exact"/>
              <w:rPr>
                <w:rFonts w:ascii="宋体" w:hAnsi="宋体" w:cs="宋体"/>
                <w:bCs/>
              </w:rPr>
            </w:pPr>
          </w:p>
          <w:p w:rsidR="008464B5" w:rsidRDefault="00064287">
            <w:pPr>
              <w:spacing w:line="400" w:lineRule="exact"/>
              <w:rPr>
                <w:rFonts w:ascii="宋体" w:hAnsi="宋体" w:cs="宋体"/>
                <w:bCs/>
              </w:rPr>
            </w:pPr>
            <w:r>
              <w:rPr>
                <w:rFonts w:ascii="宋体" w:hAnsi="宋体" w:cs="宋体" w:hint="eastAsia"/>
                <w:bCs/>
              </w:rPr>
              <w:t>问：你的主要研究方向是什么，要突出一个研究的重点</w:t>
            </w:r>
          </w:p>
          <w:p w:rsidR="008464B5" w:rsidRDefault="00064287">
            <w:pPr>
              <w:spacing w:line="400" w:lineRule="exact"/>
              <w:rPr>
                <w:rFonts w:ascii="宋体" w:hAnsi="宋体" w:cs="宋体"/>
                <w:bCs/>
              </w:rPr>
            </w:pPr>
            <w:r>
              <w:rPr>
                <w:rFonts w:ascii="宋体" w:hAnsi="宋体" w:cs="宋体" w:hint="eastAsia"/>
                <w:bCs/>
              </w:rPr>
              <w:t>答：我想的话，主要考虑对后面大量的生活数据的一个处理，查询，搜索上的改善优化</w:t>
            </w:r>
          </w:p>
          <w:p w:rsidR="008464B5" w:rsidRDefault="008464B5">
            <w:pPr>
              <w:spacing w:line="400" w:lineRule="exact"/>
              <w:rPr>
                <w:rFonts w:ascii="宋体" w:hAnsi="宋体" w:cs="宋体"/>
                <w:bCs/>
              </w:rPr>
            </w:pPr>
          </w:p>
          <w:p w:rsidR="008464B5" w:rsidRDefault="00064287">
            <w:pPr>
              <w:spacing w:line="400" w:lineRule="exact"/>
              <w:rPr>
                <w:rFonts w:ascii="宋体" w:hAnsi="宋体" w:cs="宋体"/>
                <w:bCs/>
              </w:rPr>
            </w:pPr>
            <w:r>
              <w:rPr>
                <w:rFonts w:ascii="宋体" w:hAnsi="宋体" w:cs="宋体" w:hint="eastAsia"/>
                <w:bCs/>
              </w:rPr>
              <w:t>问：你的信息数据的显示是具体做到一个怎样的样子</w:t>
            </w:r>
          </w:p>
          <w:p w:rsidR="008464B5" w:rsidRDefault="00064287">
            <w:pPr>
              <w:spacing w:line="400" w:lineRule="exact"/>
              <w:rPr>
                <w:rFonts w:ascii="宋体" w:hAnsi="宋体" w:cs="宋体"/>
                <w:bCs/>
              </w:rPr>
            </w:pPr>
            <w:r>
              <w:rPr>
                <w:rFonts w:ascii="宋体" w:hAnsi="宋体" w:cs="宋体" w:hint="eastAsia"/>
                <w:bCs/>
              </w:rPr>
              <w:t>答：3d的可能比较花时间，所以打算只做成2d的一个平面信息展示，利用百度地图</w:t>
            </w:r>
            <w:proofErr w:type="spellStart"/>
            <w:r>
              <w:rPr>
                <w:rFonts w:ascii="宋体" w:hAnsi="宋体" w:cs="宋体" w:hint="eastAsia"/>
                <w:bCs/>
              </w:rPr>
              <w:t>api</w:t>
            </w:r>
            <w:proofErr w:type="spellEnd"/>
          </w:p>
          <w:p w:rsidR="008464B5" w:rsidRDefault="008464B5">
            <w:pPr>
              <w:spacing w:line="400" w:lineRule="exact"/>
              <w:rPr>
                <w:rFonts w:ascii="宋体" w:hAnsi="宋体" w:cs="宋体"/>
                <w:bCs/>
              </w:rPr>
            </w:pPr>
          </w:p>
          <w:p w:rsidR="008464B5" w:rsidRDefault="008464B5">
            <w:pPr>
              <w:spacing w:line="400" w:lineRule="exact"/>
              <w:rPr>
                <w:rFonts w:ascii="宋体" w:hAnsi="宋体" w:cs="宋体"/>
                <w:bCs/>
              </w:rPr>
            </w:pPr>
          </w:p>
          <w:p w:rsidR="008464B5" w:rsidRDefault="00064287">
            <w:pPr>
              <w:spacing w:line="400" w:lineRule="exact"/>
              <w:rPr>
                <w:b/>
              </w:rPr>
            </w:pPr>
            <w:r>
              <w:rPr>
                <w:rFonts w:hint="eastAsia"/>
                <w:b/>
              </w:rPr>
              <w:t>记录人签名：</w:t>
            </w:r>
            <w:r>
              <w:rPr>
                <w:rFonts w:eastAsia="仿宋_GB2312" w:hint="eastAsia"/>
              </w:rPr>
              <w:t xml:space="preserve">          </w:t>
            </w:r>
            <w:r>
              <w:rPr>
                <w:rFonts w:hint="eastAsia"/>
              </w:rPr>
              <w:t xml:space="preserve"> </w:t>
            </w:r>
            <w:r>
              <w:rPr>
                <w:rFonts w:hint="eastAsia"/>
                <w:b/>
              </w:rPr>
              <w:t xml:space="preserve">                                 </w:t>
            </w:r>
            <w:r>
              <w:rPr>
                <w:rFonts w:hint="eastAsia"/>
                <w:b/>
              </w:rPr>
              <w:t xml:space="preserve">年　</w:t>
            </w:r>
            <w:r>
              <w:rPr>
                <w:rFonts w:hint="eastAsia"/>
                <w:b/>
              </w:rPr>
              <w:t xml:space="preserve">    </w:t>
            </w:r>
            <w:r>
              <w:rPr>
                <w:rFonts w:hint="eastAsia"/>
                <w:b/>
              </w:rPr>
              <w:t>月</w:t>
            </w:r>
            <w:r>
              <w:rPr>
                <w:rFonts w:hint="eastAsia"/>
                <w:b/>
              </w:rPr>
              <w:t xml:space="preserve">     </w:t>
            </w:r>
            <w:r>
              <w:rPr>
                <w:rFonts w:hint="eastAsia"/>
                <w:b/>
              </w:rPr>
              <w:t>日</w:t>
            </w:r>
          </w:p>
        </w:tc>
      </w:tr>
      <w:tr w:rsidR="008464B5">
        <w:trPr>
          <w:cantSplit/>
          <w:trHeight w:val="2364"/>
          <w:jc w:val="center"/>
        </w:trPr>
        <w:tc>
          <w:tcPr>
            <w:tcW w:w="641" w:type="dxa"/>
            <w:tcBorders>
              <w:top w:val="single" w:sz="4" w:space="0" w:color="auto"/>
              <w:left w:val="single" w:sz="4" w:space="0" w:color="auto"/>
              <w:bottom w:val="single" w:sz="4" w:space="0" w:color="auto"/>
              <w:right w:val="single" w:sz="4" w:space="0" w:color="auto"/>
            </w:tcBorders>
            <w:textDirection w:val="tbRlV"/>
            <w:vAlign w:val="center"/>
          </w:tcPr>
          <w:p w:rsidR="008464B5" w:rsidRDefault="00064287">
            <w:pPr>
              <w:spacing w:line="400" w:lineRule="exact"/>
              <w:ind w:left="113" w:right="113"/>
              <w:jc w:val="center"/>
              <w:rPr>
                <w:b/>
                <w:spacing w:val="20"/>
              </w:rPr>
            </w:pPr>
            <w:r>
              <w:rPr>
                <w:rFonts w:hint="eastAsia"/>
                <w:b/>
                <w:spacing w:val="20"/>
              </w:rPr>
              <w:lastRenderedPageBreak/>
              <w:t>指导小组意见</w:t>
            </w:r>
          </w:p>
        </w:tc>
        <w:tc>
          <w:tcPr>
            <w:tcW w:w="8616" w:type="dxa"/>
            <w:gridSpan w:val="8"/>
            <w:tcBorders>
              <w:top w:val="single" w:sz="4" w:space="0" w:color="auto"/>
              <w:left w:val="single" w:sz="4" w:space="0" w:color="auto"/>
              <w:bottom w:val="single" w:sz="4" w:space="0" w:color="auto"/>
              <w:right w:val="single" w:sz="4" w:space="0" w:color="auto"/>
            </w:tcBorders>
            <w:vAlign w:val="center"/>
          </w:tcPr>
          <w:p w:rsidR="008464B5" w:rsidRDefault="00064287">
            <w:pPr>
              <w:spacing w:line="400" w:lineRule="exact"/>
              <w:rPr>
                <w:b/>
              </w:rPr>
            </w:pPr>
            <w:r>
              <w:rPr>
                <w:rFonts w:hint="eastAsia"/>
                <w:b/>
              </w:rPr>
              <w:t>（在选题意义、技术指标、是否同意开题等方面提出具体意见）</w:t>
            </w:r>
          </w:p>
          <w:p w:rsidR="008464B5" w:rsidRDefault="008464B5">
            <w:pPr>
              <w:spacing w:line="400" w:lineRule="exact"/>
              <w:jc w:val="center"/>
              <w:rPr>
                <w:b/>
              </w:rPr>
            </w:pPr>
          </w:p>
          <w:p w:rsidR="008464B5" w:rsidRDefault="008464B5">
            <w:pPr>
              <w:spacing w:line="400" w:lineRule="exact"/>
              <w:jc w:val="center"/>
              <w:rPr>
                <w:b/>
              </w:rPr>
            </w:pPr>
          </w:p>
          <w:p w:rsidR="008464B5" w:rsidRDefault="008464B5">
            <w:pPr>
              <w:spacing w:line="400" w:lineRule="exact"/>
              <w:jc w:val="center"/>
              <w:rPr>
                <w:b/>
              </w:rPr>
            </w:pPr>
          </w:p>
          <w:p w:rsidR="008464B5" w:rsidRDefault="008464B5">
            <w:pPr>
              <w:spacing w:line="400" w:lineRule="exact"/>
              <w:jc w:val="center"/>
              <w:rPr>
                <w:b/>
              </w:rPr>
            </w:pPr>
          </w:p>
          <w:p w:rsidR="008464B5" w:rsidRDefault="008464B5">
            <w:pPr>
              <w:spacing w:line="400" w:lineRule="exact"/>
              <w:jc w:val="center"/>
              <w:rPr>
                <w:b/>
              </w:rPr>
            </w:pPr>
          </w:p>
          <w:p w:rsidR="008464B5" w:rsidRDefault="00064287">
            <w:pPr>
              <w:spacing w:line="400" w:lineRule="exact"/>
              <w:rPr>
                <w:b/>
              </w:rPr>
            </w:pPr>
            <w:r>
              <w:rPr>
                <w:rFonts w:hint="eastAsia"/>
                <w:b/>
              </w:rPr>
              <w:t>负责人签名：</w:t>
            </w:r>
            <w:r>
              <w:rPr>
                <w:rFonts w:eastAsia="仿宋_GB2312" w:hint="eastAsia"/>
              </w:rPr>
              <w:t xml:space="preserve">           </w:t>
            </w:r>
            <w:r>
              <w:rPr>
                <w:rFonts w:hint="eastAsia"/>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ab/>
              <w:t xml:space="preserve">  </w:t>
            </w:r>
            <w:r>
              <w:rPr>
                <w:rFonts w:hint="eastAsia"/>
                <w:b/>
              </w:rPr>
              <w:t>日</w:t>
            </w:r>
          </w:p>
        </w:tc>
      </w:tr>
      <w:tr w:rsidR="008464B5">
        <w:trPr>
          <w:cantSplit/>
          <w:trHeight w:val="1545"/>
          <w:jc w:val="center"/>
        </w:trPr>
        <w:tc>
          <w:tcPr>
            <w:tcW w:w="641" w:type="dxa"/>
            <w:tcBorders>
              <w:top w:val="single" w:sz="4" w:space="0" w:color="auto"/>
              <w:left w:val="single" w:sz="4" w:space="0" w:color="auto"/>
              <w:bottom w:val="single" w:sz="4" w:space="0" w:color="auto"/>
              <w:right w:val="single" w:sz="4" w:space="0" w:color="auto"/>
            </w:tcBorders>
            <w:textDirection w:val="tbRlV"/>
            <w:vAlign w:val="center"/>
          </w:tcPr>
          <w:p w:rsidR="008464B5" w:rsidRDefault="00064287">
            <w:pPr>
              <w:spacing w:line="400" w:lineRule="exact"/>
              <w:ind w:left="113" w:right="113"/>
              <w:rPr>
                <w:b/>
                <w:spacing w:val="20"/>
              </w:rPr>
            </w:pPr>
            <w:r>
              <w:rPr>
                <w:rFonts w:hint="eastAsia"/>
                <w:b/>
                <w:spacing w:val="20"/>
              </w:rPr>
              <w:t>学院意见</w:t>
            </w:r>
          </w:p>
        </w:tc>
        <w:tc>
          <w:tcPr>
            <w:tcW w:w="8616" w:type="dxa"/>
            <w:gridSpan w:val="8"/>
            <w:tcBorders>
              <w:top w:val="single" w:sz="4" w:space="0" w:color="auto"/>
              <w:left w:val="single" w:sz="4" w:space="0" w:color="auto"/>
              <w:bottom w:val="single" w:sz="4" w:space="0" w:color="auto"/>
              <w:right w:val="single" w:sz="4" w:space="0" w:color="auto"/>
            </w:tcBorders>
            <w:vAlign w:val="center"/>
          </w:tcPr>
          <w:p w:rsidR="008464B5" w:rsidRDefault="008464B5">
            <w:pPr>
              <w:spacing w:line="400" w:lineRule="exact"/>
              <w:jc w:val="center"/>
              <w:rPr>
                <w:b/>
              </w:rPr>
            </w:pPr>
          </w:p>
          <w:p w:rsidR="008464B5" w:rsidRDefault="008464B5">
            <w:pPr>
              <w:spacing w:line="400" w:lineRule="exact"/>
              <w:rPr>
                <w:b/>
              </w:rPr>
            </w:pPr>
          </w:p>
          <w:p w:rsidR="008464B5" w:rsidRDefault="00064287">
            <w:pPr>
              <w:spacing w:line="400" w:lineRule="exact"/>
              <w:rPr>
                <w:b/>
              </w:rPr>
            </w:pPr>
            <w:r>
              <w:rPr>
                <w:rFonts w:hint="eastAsia"/>
                <w:b/>
              </w:rPr>
              <w:t>负责人签名：</w:t>
            </w:r>
            <w:r>
              <w:rPr>
                <w:rFonts w:hint="eastAsia"/>
                <w:b/>
              </w:rPr>
              <w:t xml:space="preserve">                                       </w:t>
            </w:r>
            <w:r>
              <w:rPr>
                <w:rFonts w:hint="eastAsia"/>
                <w:b/>
              </w:rPr>
              <w:t>年</w:t>
            </w:r>
            <w:r>
              <w:rPr>
                <w:rFonts w:hint="eastAsia"/>
                <w:b/>
              </w:rPr>
              <w:t xml:space="preserve">      </w:t>
            </w:r>
            <w:r>
              <w:rPr>
                <w:rFonts w:hint="eastAsia"/>
                <w:b/>
              </w:rPr>
              <w:t>月</w:t>
            </w:r>
            <w:r>
              <w:rPr>
                <w:rFonts w:hint="eastAsia"/>
                <w:b/>
              </w:rPr>
              <w:tab/>
              <w:t xml:space="preserve">  </w:t>
            </w:r>
            <w:r>
              <w:rPr>
                <w:rFonts w:hint="eastAsia"/>
                <w:b/>
              </w:rPr>
              <w:t>日</w:t>
            </w:r>
          </w:p>
        </w:tc>
      </w:tr>
    </w:tbl>
    <w:p w:rsidR="008464B5" w:rsidRDefault="008464B5">
      <w:pPr>
        <w:rPr>
          <w:rFonts w:eastAsia="Times New Roman"/>
          <w:sz w:val="24"/>
        </w:rPr>
      </w:pPr>
    </w:p>
    <w:p w:rsidR="008464B5" w:rsidRDefault="008464B5"/>
    <w:p w:rsidR="008464B5" w:rsidRDefault="00064287" w:rsidP="00F16192">
      <w:pPr>
        <w:numPr>
          <w:ilvl w:val="0"/>
          <w:numId w:val="3"/>
        </w:numPr>
        <w:spacing w:beforeLines="30" w:line="470" w:lineRule="exact"/>
        <w:jc w:val="center"/>
        <w:rPr>
          <w:rFonts w:eastAsia="黑体"/>
          <w:spacing w:val="-14"/>
          <w:sz w:val="32"/>
        </w:rPr>
        <w:pPrChange w:id="7" w:author="Ark New" w:date="2022-05-01T18:08:00Z">
          <w:pPr>
            <w:numPr>
              <w:numId w:val="3"/>
            </w:numPr>
            <w:spacing w:beforeLines="30" w:line="470" w:lineRule="exact"/>
            <w:jc w:val="center"/>
          </w:pPr>
        </w:pPrChange>
      </w:pPr>
      <w:r>
        <w:rPr>
          <w:rFonts w:eastAsia="黑体" w:hint="eastAsia"/>
          <w:spacing w:val="-14"/>
          <w:sz w:val="32"/>
        </w:rPr>
        <w:t>湖南师范大学本科毕业设计指导教师成绩评定表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0"/>
        <w:gridCol w:w="1800"/>
        <w:gridCol w:w="5413"/>
        <w:gridCol w:w="700"/>
        <w:gridCol w:w="840"/>
      </w:tblGrid>
      <w:tr w:rsidR="008464B5">
        <w:trPr>
          <w:cantSplit/>
          <w:trHeight w:val="437"/>
          <w:jc w:val="center"/>
        </w:trPr>
        <w:tc>
          <w:tcPr>
            <w:tcW w:w="640" w:type="dxa"/>
            <w:tcBorders>
              <w:top w:val="single" w:sz="4" w:space="0" w:color="auto"/>
              <w:left w:val="single" w:sz="4" w:space="0" w:color="auto"/>
              <w:bottom w:val="single" w:sz="4" w:space="0" w:color="auto"/>
              <w:right w:val="single" w:sz="4" w:space="0" w:color="auto"/>
            </w:tcBorders>
          </w:tcPr>
          <w:p w:rsidR="008464B5" w:rsidRDefault="00064287">
            <w:pPr>
              <w:spacing w:line="240" w:lineRule="exact"/>
              <w:jc w:val="center"/>
              <w:rPr>
                <w:rFonts w:ascii="宋体" w:hAnsi="宋体" w:cs="宋体"/>
                <w:b/>
              </w:rPr>
            </w:pPr>
            <w:r>
              <w:rPr>
                <w:rFonts w:ascii="宋体" w:hAnsi="宋体" w:cs="宋体" w:hint="eastAsia"/>
                <w:b/>
              </w:rPr>
              <w:t>评审基元</w:t>
            </w: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rPr>
            </w:pPr>
            <w:r>
              <w:rPr>
                <w:rFonts w:ascii="宋体" w:hAnsi="宋体" w:cs="宋体" w:hint="eastAsia"/>
                <w:b/>
              </w:rPr>
              <w:t>评审要素</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rPr>
            </w:pPr>
            <w:r>
              <w:rPr>
                <w:rFonts w:ascii="宋体" w:hAnsi="宋体" w:cs="宋体" w:hint="eastAsia"/>
                <w:b/>
              </w:rPr>
              <w:t>评审内涵</w:t>
            </w:r>
          </w:p>
        </w:tc>
        <w:tc>
          <w:tcPr>
            <w:tcW w:w="7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rPr>
            </w:pPr>
            <w:r>
              <w:rPr>
                <w:rFonts w:ascii="宋体" w:hAnsi="宋体" w:cs="宋体" w:hint="eastAsia"/>
                <w:b/>
              </w:rPr>
              <w:t>满分</w:t>
            </w:r>
          </w:p>
        </w:tc>
        <w:tc>
          <w:tcPr>
            <w:tcW w:w="84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spacing w:val="-10"/>
              </w:rPr>
            </w:pPr>
            <w:r>
              <w:rPr>
                <w:rFonts w:ascii="宋体" w:hAnsi="宋体" w:cs="宋体" w:hint="eastAsia"/>
                <w:b/>
                <w:spacing w:val="-10"/>
              </w:rPr>
              <w:t>实评分</w:t>
            </w:r>
          </w:p>
        </w:tc>
      </w:tr>
      <w:tr w:rsidR="008464B5">
        <w:trPr>
          <w:cantSplit/>
          <w:jc w:val="center"/>
        </w:trPr>
        <w:tc>
          <w:tcPr>
            <w:tcW w:w="640" w:type="dxa"/>
            <w:vMerge w:val="restart"/>
            <w:tcBorders>
              <w:top w:val="single" w:sz="4" w:space="0" w:color="auto"/>
              <w:left w:val="single" w:sz="4" w:space="0" w:color="auto"/>
              <w:bottom w:val="single" w:sz="4" w:space="0" w:color="auto"/>
              <w:right w:val="single" w:sz="4" w:space="0" w:color="auto"/>
            </w:tcBorders>
          </w:tcPr>
          <w:p w:rsidR="008464B5" w:rsidRDefault="008464B5"/>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rPr>
            </w:pPr>
            <w:r>
              <w:rPr>
                <w:rFonts w:ascii="宋体" w:hAnsi="宋体" w:cs="宋体"/>
                <w:b/>
              </w:rPr>
              <w:t>目的明确</w:t>
            </w:r>
          </w:p>
          <w:p w:rsidR="008464B5" w:rsidRDefault="00064287">
            <w:pPr>
              <w:spacing w:line="260" w:lineRule="exact"/>
              <w:jc w:val="center"/>
              <w:rPr>
                <w:rFonts w:ascii="宋体" w:hAnsi="宋体" w:cs="宋体"/>
                <w:b/>
              </w:rPr>
            </w:pPr>
            <w:r>
              <w:rPr>
                <w:rFonts w:ascii="宋体" w:hAnsi="宋体" w:cs="宋体"/>
                <w:b/>
              </w:rPr>
              <w:t>符合要求</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rPr>
                <w:rFonts w:ascii="宋体" w:hAnsi="宋体" w:cs="宋体"/>
                <w:b/>
              </w:rPr>
            </w:pPr>
            <w:r>
              <w:rPr>
                <w:rFonts w:ascii="宋体" w:hAnsi="宋体" w:cs="宋体"/>
                <w:b/>
              </w:rPr>
              <w:t>选题符合专业培养目标，体现学科、专业特点和综合训练的基本要求</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rPr>
            </w:pPr>
            <w:r>
              <w:rPr>
                <w:rFonts w:ascii="宋体" w:hAnsi="宋体" w:cs="宋体" w:hint="eastAsia"/>
                <w:b/>
              </w:rPr>
              <w:t>25</w:t>
            </w:r>
          </w:p>
        </w:tc>
        <w:tc>
          <w:tcPr>
            <w:tcW w:w="840" w:type="dxa"/>
            <w:vMerge w:val="restart"/>
            <w:tcBorders>
              <w:top w:val="single" w:sz="4" w:space="0" w:color="auto"/>
              <w:left w:val="single" w:sz="4" w:space="0" w:color="auto"/>
              <w:bottom w:val="single" w:sz="4" w:space="0" w:color="auto"/>
              <w:right w:val="single" w:sz="4" w:space="0" w:color="auto"/>
            </w:tcBorders>
          </w:tcPr>
          <w:p w:rsidR="008464B5" w:rsidRDefault="008464B5"/>
        </w:tc>
      </w:tr>
      <w:tr w:rsidR="008464B5">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360" w:lineRule="exact"/>
              <w:jc w:val="center"/>
              <w:rPr>
                <w:rFonts w:ascii="宋体" w:hAnsi="宋体" w:cs="宋体"/>
                <w:b/>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rPr>
            </w:pPr>
            <w:r>
              <w:rPr>
                <w:rFonts w:ascii="宋体" w:hAnsi="宋体" w:cs="宋体" w:hint="eastAsia"/>
                <w:b/>
              </w:rPr>
              <w:t>选题恰当</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rPr>
                <w:rFonts w:ascii="宋体" w:hAnsi="宋体" w:cs="宋体"/>
                <w:b/>
              </w:rPr>
            </w:pPr>
            <w:r>
              <w:rPr>
                <w:rFonts w:ascii="宋体" w:hAnsi="宋体" w:cs="宋体" w:hint="eastAsia"/>
                <w:b/>
              </w:rPr>
              <w:t>题目规模适当</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360" w:lineRule="exact"/>
              <w:jc w:val="center"/>
              <w:rPr>
                <w:rFonts w:ascii="宋体" w:hAnsi="宋体" w:cs="宋体"/>
                <w:b/>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rPr>
                <w:rFonts w:ascii="宋体" w:hAnsi="宋体" w:cs="宋体"/>
                <w:b/>
              </w:rPr>
            </w:pPr>
            <w:r>
              <w:rPr>
                <w:rFonts w:ascii="宋体" w:hAnsi="宋体" w:cs="宋体" w:hint="eastAsia"/>
                <w:b/>
              </w:rPr>
              <w:t>题目难易度适中</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联系实际</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4"/>
              </w:rPr>
            </w:pPr>
            <w:r>
              <w:rPr>
                <w:rFonts w:ascii="宋体" w:hAnsi="宋体" w:cs="宋体" w:hint="eastAsia"/>
                <w:b/>
                <w:spacing w:val="-4"/>
              </w:rPr>
              <w:t>题目与生产、科研、实验室建设等实际相结合，具有一定的实际价值</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rsidR="008464B5" w:rsidRDefault="00064287">
            <w:pPr>
              <w:spacing w:line="360" w:lineRule="exact"/>
              <w:jc w:val="center"/>
              <w:rPr>
                <w:rFonts w:ascii="宋体" w:hAnsi="宋体" w:cs="宋体"/>
                <w:b/>
              </w:rPr>
            </w:pPr>
            <w:r>
              <w:rPr>
                <w:rFonts w:ascii="宋体" w:hAnsi="宋体" w:cs="宋体" w:hint="eastAsia"/>
                <w:b/>
              </w:rPr>
              <w:t>能力水平</w:t>
            </w: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综合运用</w:t>
            </w:r>
          </w:p>
          <w:p w:rsidR="008464B5" w:rsidRDefault="00064287">
            <w:pPr>
              <w:spacing w:line="240" w:lineRule="exact"/>
              <w:jc w:val="center"/>
              <w:rPr>
                <w:rFonts w:ascii="宋体" w:hAnsi="宋体" w:cs="宋体"/>
                <w:b/>
              </w:rPr>
            </w:pPr>
            <w:r>
              <w:rPr>
                <w:rFonts w:ascii="宋体" w:hAnsi="宋体" w:cs="宋体" w:hint="eastAsia"/>
                <w:b/>
              </w:rPr>
              <w:t>知识能力</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4"/>
              </w:rPr>
            </w:pPr>
            <w:r>
              <w:rPr>
                <w:rFonts w:ascii="宋体" w:hAnsi="宋体" w:cs="宋体" w:hint="eastAsia"/>
                <w:b/>
                <w:spacing w:val="-4"/>
              </w:rPr>
              <w:t xml:space="preserve">能将所学专业知识和机能用与毕业设计中；设计内容有适当的深度、广度和难度 </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rPr>
            </w:pPr>
            <w:r>
              <w:rPr>
                <w:rFonts w:ascii="宋体" w:hAnsi="宋体" w:cs="宋体" w:hint="eastAsia"/>
                <w:b/>
              </w:rPr>
              <w:t>30</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360" w:lineRule="exact"/>
              <w:jc w:val="center"/>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应用文献</w:t>
            </w:r>
          </w:p>
          <w:p w:rsidR="008464B5" w:rsidRDefault="00064287">
            <w:pPr>
              <w:spacing w:line="240" w:lineRule="exact"/>
              <w:jc w:val="center"/>
              <w:rPr>
                <w:rFonts w:ascii="宋体" w:hAnsi="宋体" w:cs="宋体"/>
                <w:b/>
              </w:rPr>
            </w:pPr>
            <w:r>
              <w:rPr>
                <w:rFonts w:ascii="宋体" w:hAnsi="宋体" w:cs="宋体" w:hint="eastAsia"/>
                <w:b/>
              </w:rPr>
              <w:t>资料能力</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rPr>
            </w:pPr>
            <w:r>
              <w:rPr>
                <w:rFonts w:ascii="宋体" w:hAnsi="宋体" w:cs="宋体" w:hint="eastAsia"/>
                <w:b/>
              </w:rPr>
              <w:t>能独立查阅相关文献资料，能对本设计所涉及的有关研究状况及成果归纳、总结</w:t>
            </w:r>
            <w:r>
              <w:rPr>
                <w:rFonts w:ascii="宋体" w:hAnsi="宋体" w:cs="宋体" w:hint="eastAsia"/>
                <w:b/>
                <w:spacing w:val="-4"/>
              </w:rPr>
              <w:t>和恰当运用</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实验（设计）</w:t>
            </w:r>
          </w:p>
          <w:p w:rsidR="008464B5" w:rsidRDefault="00064287">
            <w:pPr>
              <w:spacing w:line="240" w:lineRule="exact"/>
              <w:jc w:val="center"/>
              <w:rPr>
                <w:rFonts w:ascii="宋体" w:hAnsi="宋体" w:cs="宋体"/>
                <w:b/>
              </w:rPr>
            </w:pPr>
            <w:r>
              <w:rPr>
                <w:rFonts w:ascii="宋体" w:hAnsi="宋体" w:cs="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6"/>
              </w:rPr>
            </w:pPr>
            <w:r>
              <w:rPr>
                <w:rFonts w:ascii="宋体" w:hAnsi="宋体" w:cs="宋体" w:hint="eastAsia"/>
                <w:b/>
                <w:spacing w:val="-6"/>
              </w:rPr>
              <w:t>能运用本学科常用的研究方法，选择合理可行的方案，能对实际问题进行分析，进行实验（设计），具有较强的动手能力</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计算能力</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4"/>
              </w:rPr>
            </w:pPr>
            <w:r>
              <w:rPr>
                <w:rFonts w:ascii="宋体" w:hAnsi="宋体" w:cs="宋体" w:hint="eastAsia"/>
                <w:b/>
                <w:spacing w:val="-4"/>
              </w:rPr>
              <w:t>原始数据搜集得当；能进行本专业要求的计算，理论依据正确，数据处理方法和处理结果正确</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计算机应用能力</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4"/>
              </w:rPr>
            </w:pPr>
            <w:r>
              <w:rPr>
                <w:rFonts w:ascii="宋体" w:hAnsi="宋体" w:cs="宋体" w:hint="eastAsia"/>
                <w:b/>
                <w:spacing w:val="-4"/>
              </w:rPr>
              <w:t>能根据设计题目要求编程上机或使用专业应用软件完成设计任务</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trHeight w:val="347"/>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分析能力</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6"/>
              </w:rPr>
            </w:pPr>
            <w:r>
              <w:rPr>
                <w:rFonts w:ascii="宋体" w:hAnsi="宋体" w:cs="宋体" w:hint="eastAsia"/>
                <w:b/>
                <w:spacing w:val="-6"/>
              </w:rPr>
              <w:t>能对设计项目进行技术经济分析或对实验结果进行综合分析</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trHeight w:val="309"/>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rsidR="008464B5" w:rsidRDefault="00064287">
            <w:pPr>
              <w:spacing w:line="360" w:lineRule="exact"/>
              <w:jc w:val="center"/>
              <w:rPr>
                <w:rFonts w:ascii="宋体" w:hAnsi="宋体" w:cs="宋体"/>
                <w:b/>
              </w:rPr>
            </w:pPr>
            <w:r>
              <w:rPr>
                <w:rFonts w:ascii="宋体" w:hAnsi="宋体" w:cs="宋体" w:hint="eastAsia"/>
                <w:b/>
              </w:rPr>
              <w:t>设计质量</w:t>
            </w: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插图或图纸质量</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4"/>
              </w:rPr>
            </w:pPr>
            <w:r>
              <w:rPr>
                <w:rFonts w:ascii="宋体" w:hAnsi="宋体" w:cs="宋体" w:hint="eastAsia"/>
                <w:b/>
                <w:spacing w:val="-4"/>
              </w:rPr>
              <w:t>能用计算机绘图，且绘制图纸表格符合标准</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rPr>
            </w:pPr>
            <w:r>
              <w:rPr>
                <w:rFonts w:ascii="宋体" w:hAnsi="宋体" w:cs="宋体" w:hint="eastAsia"/>
                <w:b/>
              </w:rPr>
              <w:t>35</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trHeight w:val="333"/>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说明书撰写水平</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4"/>
              </w:rPr>
            </w:pPr>
            <w:r>
              <w:rPr>
                <w:rFonts w:ascii="宋体" w:hAnsi="宋体" w:cs="宋体" w:hint="eastAsia"/>
                <w:b/>
                <w:spacing w:val="-4"/>
              </w:rPr>
              <w:t>设计说明书齐全；概念清楚，内容正确，条理分明，语言流畅，结构严谨；</w:t>
            </w:r>
            <w:r>
              <w:rPr>
                <w:rFonts w:ascii="宋体" w:hAnsi="宋体" w:cs="宋体" w:hint="eastAsia"/>
                <w:b/>
              </w:rPr>
              <w:t>篇幅达到学校要求</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trHeight w:val="417"/>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规范化程度</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8"/>
              </w:rPr>
            </w:pPr>
            <w:r>
              <w:rPr>
                <w:rFonts w:ascii="宋体" w:hAnsi="宋体" w:cs="宋体" w:hint="eastAsia"/>
                <w:b/>
                <w:spacing w:val="-8"/>
              </w:rPr>
              <w:t>设计的格式、图纸、数据、用语、量和单位、各种资料引用和运用规范化，符合标准；设计栏目齐全合理</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trHeight w:val="394"/>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成果的实用性与科学性</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4"/>
              </w:rPr>
            </w:pPr>
            <w:r>
              <w:rPr>
                <w:rFonts w:ascii="宋体" w:hAnsi="宋体" w:cs="宋体" w:hint="eastAsia"/>
                <w:b/>
                <w:spacing w:val="-4"/>
              </w:rPr>
              <w:t>较好地完成设计选题的目的要求，</w:t>
            </w:r>
            <w:r>
              <w:rPr>
                <w:rFonts w:ascii="宋体" w:hAnsi="宋体" w:cs="宋体" w:hint="eastAsia"/>
                <w:b/>
              </w:rPr>
              <w:t xml:space="preserve">成果富有一定的理论深度和实际运用价值    </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trHeight w:val="306"/>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创见性</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4"/>
              </w:rPr>
            </w:pPr>
            <w:r>
              <w:rPr>
                <w:rFonts w:ascii="宋体" w:hAnsi="宋体" w:cs="宋体" w:hint="eastAsia"/>
                <w:b/>
                <w:spacing w:val="-4"/>
              </w:rPr>
              <w:t>具有创新意识，设计具有一定的创新性</w:t>
            </w:r>
          </w:p>
        </w:tc>
        <w:tc>
          <w:tcPr>
            <w:tcW w:w="70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trHeight w:val="306"/>
          <w:jc w:val="center"/>
        </w:trPr>
        <w:tc>
          <w:tcPr>
            <w:tcW w:w="640" w:type="dxa"/>
            <w:tcBorders>
              <w:top w:val="single" w:sz="4" w:space="0" w:color="auto"/>
              <w:left w:val="single" w:sz="4" w:space="0" w:color="auto"/>
              <w:bottom w:val="single" w:sz="4" w:space="0" w:color="auto"/>
              <w:right w:val="single" w:sz="4" w:space="0" w:color="auto"/>
            </w:tcBorders>
            <w:vAlign w:val="center"/>
          </w:tcPr>
          <w:p w:rsidR="008464B5" w:rsidRDefault="00064287">
            <w:pPr>
              <w:widowControl/>
              <w:spacing w:line="340" w:lineRule="exact"/>
              <w:jc w:val="left"/>
              <w:rPr>
                <w:rFonts w:ascii="宋体" w:hAnsi="宋体" w:cs="宋体"/>
                <w:b/>
              </w:rPr>
            </w:pPr>
            <w:r>
              <w:rPr>
                <w:rFonts w:ascii="宋体" w:hAnsi="宋体" w:cs="宋体" w:hint="eastAsia"/>
                <w:b/>
              </w:rPr>
              <w:lastRenderedPageBreak/>
              <w:t>外文资料翻译</w:t>
            </w:r>
          </w:p>
        </w:tc>
        <w:tc>
          <w:tcPr>
            <w:tcW w:w="18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jc w:val="center"/>
              <w:rPr>
                <w:rFonts w:ascii="宋体" w:hAnsi="宋体" w:cs="宋体"/>
                <w:b/>
              </w:rPr>
            </w:pPr>
            <w:r>
              <w:rPr>
                <w:rFonts w:ascii="宋体" w:hAnsi="宋体" w:cs="宋体" w:hint="eastAsia"/>
                <w:b/>
              </w:rPr>
              <w:t>外文应用</w:t>
            </w:r>
          </w:p>
          <w:p w:rsidR="008464B5" w:rsidRDefault="00064287">
            <w:pPr>
              <w:spacing w:line="240" w:lineRule="exact"/>
              <w:jc w:val="center"/>
              <w:rPr>
                <w:rFonts w:ascii="宋体" w:hAnsi="宋体" w:cs="宋体"/>
                <w:b/>
              </w:rPr>
            </w:pPr>
            <w:r>
              <w:rPr>
                <w:rFonts w:ascii="宋体" w:hAnsi="宋体" w:cs="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40" w:lineRule="exact"/>
              <w:rPr>
                <w:rFonts w:ascii="宋体" w:hAnsi="宋体" w:cs="宋体"/>
                <w:b/>
                <w:spacing w:val="-4"/>
              </w:rPr>
            </w:pPr>
            <w:r>
              <w:rPr>
                <w:rFonts w:ascii="宋体" w:hAnsi="宋体" w:cs="宋体" w:hint="eastAsia"/>
                <w:b/>
                <w:spacing w:val="-4"/>
              </w:rPr>
              <w:t>能搜集、阅读、翻译、归纳、综述一定量的本专业外文资料与外文摘要，并能加以运用，体现一定的外语水平，译文汉字数1500-2000</w:t>
            </w:r>
          </w:p>
          <w:p w:rsidR="008464B5" w:rsidRDefault="00064287">
            <w:pPr>
              <w:spacing w:line="240" w:lineRule="exact"/>
              <w:rPr>
                <w:rFonts w:ascii="宋体" w:hAnsi="宋体" w:cs="宋体"/>
                <w:b/>
                <w:spacing w:val="-4"/>
              </w:rPr>
            </w:pPr>
            <w:r>
              <w:rPr>
                <w:rFonts w:ascii="宋体" w:hAnsi="宋体" w:cs="宋体" w:hint="eastAsia"/>
                <w:b/>
                <w:spacing w:val="-4"/>
              </w:rPr>
              <w:t>没有要求外文资料翻译的，参照英文摘要及英文文献等情况计分</w:t>
            </w:r>
          </w:p>
        </w:tc>
        <w:tc>
          <w:tcPr>
            <w:tcW w:w="700"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60" w:lineRule="exact"/>
              <w:jc w:val="center"/>
              <w:rPr>
                <w:rFonts w:ascii="宋体" w:hAnsi="宋体" w:cs="宋体"/>
                <w:b/>
              </w:rPr>
            </w:pPr>
            <w:r>
              <w:rPr>
                <w:rFonts w:ascii="宋体" w:hAnsi="宋体" w:cs="宋体" w:hint="eastAsia"/>
                <w:b/>
              </w:rPr>
              <w:t>10</w:t>
            </w:r>
          </w:p>
        </w:tc>
        <w:tc>
          <w:tcPr>
            <w:tcW w:w="840" w:type="dxa"/>
            <w:tcBorders>
              <w:top w:val="single" w:sz="4" w:space="0" w:color="auto"/>
              <w:left w:val="single" w:sz="4" w:space="0" w:color="auto"/>
              <w:bottom w:val="single" w:sz="4" w:space="0" w:color="auto"/>
              <w:right w:val="single" w:sz="4" w:space="0" w:color="auto"/>
            </w:tcBorders>
            <w:vAlign w:val="center"/>
          </w:tcPr>
          <w:p w:rsidR="008464B5" w:rsidRDefault="008464B5">
            <w:pPr>
              <w:spacing w:line="260" w:lineRule="exact"/>
              <w:jc w:val="center"/>
              <w:rPr>
                <w:rFonts w:ascii="宋体" w:hAnsi="宋体" w:cs="宋体"/>
                <w:b/>
              </w:rPr>
            </w:pPr>
          </w:p>
        </w:tc>
      </w:tr>
      <w:tr w:rsidR="008464B5">
        <w:trPr>
          <w:cantSplit/>
          <w:trHeight w:val="520"/>
          <w:jc w:val="center"/>
        </w:trPr>
        <w:tc>
          <w:tcPr>
            <w:tcW w:w="9393" w:type="dxa"/>
            <w:gridSpan w:val="5"/>
            <w:tcBorders>
              <w:top w:val="single" w:sz="4" w:space="0" w:color="auto"/>
              <w:left w:val="single" w:sz="4" w:space="0" w:color="auto"/>
              <w:bottom w:val="single" w:sz="4" w:space="0" w:color="auto"/>
              <w:right w:val="single" w:sz="4" w:space="0" w:color="auto"/>
            </w:tcBorders>
            <w:vAlign w:val="center"/>
          </w:tcPr>
          <w:p w:rsidR="008464B5" w:rsidRDefault="00064287">
            <w:pPr>
              <w:spacing w:line="300" w:lineRule="exact"/>
              <w:rPr>
                <w:rFonts w:ascii="宋体" w:hAnsi="宋体" w:cs="宋体"/>
                <w:b/>
              </w:rPr>
            </w:pPr>
            <w:r>
              <w:rPr>
                <w:rFonts w:ascii="宋体" w:hAnsi="宋体" w:cs="宋体" w:hint="eastAsia"/>
                <w:b/>
              </w:rPr>
              <w:t>评定成绩：</w:t>
            </w:r>
          </w:p>
        </w:tc>
      </w:tr>
      <w:tr w:rsidR="008464B5">
        <w:trPr>
          <w:cantSplit/>
          <w:trHeight w:val="4054"/>
          <w:jc w:val="center"/>
        </w:trPr>
        <w:tc>
          <w:tcPr>
            <w:tcW w:w="9393" w:type="dxa"/>
            <w:gridSpan w:val="5"/>
            <w:tcBorders>
              <w:top w:val="single" w:sz="4" w:space="0" w:color="auto"/>
              <w:left w:val="single" w:sz="4" w:space="0" w:color="auto"/>
              <w:bottom w:val="single" w:sz="4" w:space="0" w:color="auto"/>
              <w:right w:val="single" w:sz="4" w:space="0" w:color="auto"/>
            </w:tcBorders>
          </w:tcPr>
          <w:p w:rsidR="008464B5" w:rsidRDefault="008464B5">
            <w:pPr>
              <w:spacing w:line="200" w:lineRule="exact"/>
              <w:rPr>
                <w:rFonts w:ascii="宋体" w:hAnsi="宋体" w:cs="宋体"/>
                <w:b/>
              </w:rPr>
            </w:pPr>
          </w:p>
          <w:p w:rsidR="008464B5" w:rsidRDefault="00064287">
            <w:pPr>
              <w:spacing w:line="240" w:lineRule="exact"/>
              <w:rPr>
                <w:rFonts w:ascii="宋体" w:hAnsi="宋体" w:cs="宋体"/>
                <w:b/>
              </w:rPr>
            </w:pPr>
            <w:r>
              <w:rPr>
                <w:rFonts w:ascii="宋体" w:hAnsi="宋体" w:cs="宋体" w:hint="eastAsia"/>
                <w:b/>
              </w:rPr>
              <w:t>指导教师评审意见：</w:t>
            </w:r>
          </w:p>
          <w:p w:rsidR="008464B5" w:rsidRDefault="00064287">
            <w:pPr>
              <w:spacing w:line="240" w:lineRule="exact"/>
              <w:rPr>
                <w:rFonts w:ascii="宋体" w:hAnsi="宋体" w:cs="宋体"/>
                <w:b/>
              </w:rPr>
            </w:pPr>
            <w:r>
              <w:rPr>
                <w:rFonts w:ascii="宋体" w:hAnsi="宋体" w:cs="宋体" w:hint="eastAsia"/>
                <w:b/>
              </w:rPr>
              <w:t>（结合设计内容，评价设计是否符合要求；选题是否恰当；是否联系实际；综合运用知识和应用文献资料的能力；实验（设计）能力、说明书撰写水平；成果的实用性与科学性；外文应用能力等）</w:t>
            </w:r>
          </w:p>
          <w:p w:rsidR="008464B5" w:rsidRDefault="008464B5">
            <w:pPr>
              <w:spacing w:line="200" w:lineRule="exact"/>
              <w:rPr>
                <w:rFonts w:ascii="宋体" w:hAnsi="宋体" w:cs="宋体"/>
                <w:b/>
              </w:rPr>
            </w:pPr>
          </w:p>
          <w:p w:rsidR="008464B5" w:rsidRDefault="008464B5">
            <w:pPr>
              <w:spacing w:line="200" w:lineRule="exact"/>
              <w:rPr>
                <w:rFonts w:ascii="宋体" w:hAnsi="宋体" w:cs="宋体"/>
                <w:b/>
              </w:rPr>
            </w:pPr>
          </w:p>
          <w:p w:rsidR="008464B5" w:rsidRDefault="008464B5">
            <w:pPr>
              <w:spacing w:line="200" w:lineRule="exact"/>
              <w:rPr>
                <w:rFonts w:ascii="宋体" w:hAnsi="宋体" w:cs="宋体"/>
                <w:b/>
              </w:rPr>
            </w:pPr>
          </w:p>
          <w:p w:rsidR="008464B5" w:rsidRDefault="008464B5">
            <w:pPr>
              <w:spacing w:line="200" w:lineRule="exact"/>
              <w:rPr>
                <w:rFonts w:ascii="宋体" w:hAnsi="宋体" w:cs="宋体"/>
                <w:b/>
              </w:rPr>
            </w:pPr>
          </w:p>
          <w:p w:rsidR="008464B5" w:rsidRDefault="008464B5">
            <w:pPr>
              <w:spacing w:line="200" w:lineRule="exact"/>
              <w:rPr>
                <w:rFonts w:ascii="宋体" w:hAnsi="宋体" w:cs="宋体"/>
                <w:b/>
              </w:rPr>
            </w:pPr>
          </w:p>
          <w:p w:rsidR="008464B5" w:rsidRDefault="008464B5">
            <w:pPr>
              <w:spacing w:line="200" w:lineRule="exact"/>
              <w:rPr>
                <w:rFonts w:ascii="宋体" w:hAnsi="宋体" w:cs="宋体"/>
                <w:b/>
              </w:rPr>
            </w:pPr>
          </w:p>
          <w:p w:rsidR="008464B5" w:rsidRDefault="008464B5">
            <w:pPr>
              <w:spacing w:line="200" w:lineRule="exact"/>
              <w:rPr>
                <w:rFonts w:ascii="宋体" w:hAnsi="宋体" w:cs="宋体"/>
                <w:b/>
              </w:rPr>
            </w:pPr>
          </w:p>
          <w:p w:rsidR="008464B5" w:rsidRDefault="008464B5">
            <w:pPr>
              <w:spacing w:line="260" w:lineRule="exact"/>
              <w:rPr>
                <w:rFonts w:ascii="宋体" w:hAnsi="宋体" w:cs="宋体"/>
                <w:b/>
              </w:rPr>
            </w:pPr>
          </w:p>
          <w:p w:rsidR="008464B5" w:rsidRDefault="008464B5">
            <w:pPr>
              <w:spacing w:line="260" w:lineRule="exact"/>
              <w:rPr>
                <w:rFonts w:ascii="宋体" w:hAnsi="宋体" w:cs="宋体"/>
                <w:b/>
              </w:rPr>
            </w:pPr>
          </w:p>
          <w:p w:rsidR="008464B5" w:rsidRDefault="008464B5">
            <w:pPr>
              <w:spacing w:line="260" w:lineRule="exact"/>
              <w:rPr>
                <w:rFonts w:ascii="宋体" w:hAnsi="宋体" w:cs="宋体"/>
                <w:b/>
              </w:rPr>
            </w:pPr>
          </w:p>
          <w:p w:rsidR="008464B5" w:rsidRDefault="008464B5">
            <w:pPr>
              <w:spacing w:line="260" w:lineRule="exact"/>
              <w:rPr>
                <w:rFonts w:ascii="宋体" w:hAnsi="宋体" w:cs="宋体"/>
                <w:b/>
              </w:rPr>
            </w:pPr>
          </w:p>
          <w:p w:rsidR="008464B5" w:rsidRDefault="00064287">
            <w:pPr>
              <w:spacing w:line="260" w:lineRule="exact"/>
              <w:rPr>
                <w:rFonts w:ascii="宋体" w:hAnsi="宋体" w:cs="宋体"/>
                <w:b/>
              </w:rPr>
            </w:pPr>
            <w:r>
              <w:rPr>
                <w:rFonts w:ascii="宋体" w:hAnsi="宋体" w:cs="宋体" w:hint="eastAsia"/>
                <w:b/>
              </w:rPr>
              <w:t>指导教师签名：</w:t>
            </w:r>
            <w:r>
              <w:rPr>
                <w:rFonts w:ascii="宋体" w:hAnsi="宋体" w:cs="宋体" w:hint="eastAsia"/>
              </w:rPr>
              <w:t xml:space="preserve">          </w:t>
            </w:r>
            <w:r>
              <w:rPr>
                <w:rFonts w:ascii="宋体" w:hAnsi="宋体" w:cs="宋体" w:hint="eastAsia"/>
                <w:b/>
              </w:rPr>
              <w:t xml:space="preserve">                                        年     月     日</w:t>
            </w:r>
            <w:r>
              <w:rPr>
                <w:rFonts w:ascii="宋体" w:hAnsi="宋体" w:cs="宋体" w:hint="eastAsia"/>
                <w:b/>
                <w:color w:val="FF0000"/>
              </w:rPr>
              <w:t xml:space="preserve">  </w:t>
            </w:r>
          </w:p>
        </w:tc>
      </w:tr>
    </w:tbl>
    <w:p w:rsidR="008464B5" w:rsidRDefault="008464B5"/>
    <w:p w:rsidR="008464B5" w:rsidRDefault="00064287">
      <w:pPr>
        <w:spacing w:line="500" w:lineRule="exact"/>
        <w:jc w:val="center"/>
        <w:rPr>
          <w:rFonts w:eastAsia="黑体"/>
          <w:spacing w:val="-14"/>
          <w:sz w:val="32"/>
        </w:rPr>
      </w:pPr>
      <w:r>
        <w:rPr>
          <w:rFonts w:eastAsia="黑体" w:hint="eastAsia"/>
          <w:spacing w:val="-14"/>
          <w:sz w:val="32"/>
        </w:rPr>
        <w:t>四、湖南师范大学本科毕业设计答辩记录表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54"/>
        <w:gridCol w:w="1078"/>
        <w:gridCol w:w="375"/>
        <w:gridCol w:w="1287"/>
        <w:gridCol w:w="1091"/>
        <w:gridCol w:w="1155"/>
        <w:gridCol w:w="607"/>
        <w:gridCol w:w="1097"/>
        <w:gridCol w:w="1731"/>
      </w:tblGrid>
      <w:tr w:rsidR="008464B5">
        <w:trPr>
          <w:cantSplit/>
          <w:trHeight w:hRule="exact" w:val="612"/>
          <w:jc w:val="center"/>
        </w:trPr>
        <w:tc>
          <w:tcPr>
            <w:tcW w:w="1254"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280" w:lineRule="exact"/>
              <w:jc w:val="center"/>
              <w:rPr>
                <w:rFonts w:ascii="宋体" w:hAnsi="宋体"/>
                <w:b/>
              </w:rPr>
            </w:pPr>
            <w:r>
              <w:rPr>
                <w:rFonts w:ascii="宋体" w:hAnsi="宋体" w:hint="eastAsia"/>
                <w:b/>
              </w:rPr>
              <w:t>毕业设计题  目</w:t>
            </w:r>
          </w:p>
        </w:tc>
        <w:tc>
          <w:tcPr>
            <w:tcW w:w="8421" w:type="dxa"/>
            <w:gridSpan w:val="8"/>
            <w:tcBorders>
              <w:top w:val="single" w:sz="4" w:space="0" w:color="auto"/>
              <w:left w:val="single" w:sz="4" w:space="0" w:color="auto"/>
              <w:bottom w:val="single" w:sz="4" w:space="0" w:color="auto"/>
              <w:right w:val="single" w:sz="4" w:space="0" w:color="auto"/>
            </w:tcBorders>
          </w:tcPr>
          <w:p w:rsidR="008464B5" w:rsidRDefault="008464B5">
            <w:pPr>
              <w:spacing w:line="500" w:lineRule="exact"/>
              <w:rPr>
                <w:rFonts w:ascii="宋体" w:hAnsi="宋体"/>
                <w:b/>
              </w:rPr>
            </w:pPr>
          </w:p>
        </w:tc>
      </w:tr>
      <w:tr w:rsidR="008464B5">
        <w:trPr>
          <w:cantSplit/>
          <w:trHeight w:val="446"/>
          <w:jc w:val="center"/>
        </w:trPr>
        <w:tc>
          <w:tcPr>
            <w:tcW w:w="1254"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400" w:lineRule="exact"/>
              <w:jc w:val="center"/>
              <w:rPr>
                <w:rFonts w:ascii="宋体" w:hAnsi="宋体"/>
                <w:b/>
              </w:rPr>
            </w:pPr>
            <w:r>
              <w:rPr>
                <w:rFonts w:ascii="宋体" w:hAnsi="宋体" w:hint="eastAsia"/>
                <w:b/>
              </w:rPr>
              <w:t>作者姓名</w:t>
            </w:r>
          </w:p>
        </w:tc>
        <w:tc>
          <w:tcPr>
            <w:tcW w:w="1453" w:type="dxa"/>
            <w:gridSpan w:val="2"/>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2378" w:type="dxa"/>
            <w:gridSpan w:val="2"/>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所属院、专业、年级</w:t>
            </w:r>
          </w:p>
        </w:tc>
        <w:tc>
          <w:tcPr>
            <w:tcW w:w="4590" w:type="dxa"/>
            <w:gridSpan w:val="4"/>
            <w:tcBorders>
              <w:top w:val="single" w:sz="4" w:space="0" w:color="auto"/>
              <w:left w:val="single" w:sz="4" w:space="0" w:color="auto"/>
              <w:bottom w:val="single" w:sz="4" w:space="0" w:color="auto"/>
              <w:right w:val="single" w:sz="4" w:space="0" w:color="auto"/>
            </w:tcBorders>
          </w:tcPr>
          <w:p w:rsidR="008464B5" w:rsidRDefault="00064287">
            <w:pPr>
              <w:spacing w:line="400" w:lineRule="exact"/>
              <w:ind w:firstLineChars="200" w:firstLine="422"/>
              <w:rPr>
                <w:rFonts w:ascii="宋体" w:hAnsi="宋体"/>
                <w:b/>
              </w:rPr>
            </w:pPr>
            <w:r>
              <w:rPr>
                <w:rFonts w:ascii="宋体" w:hAnsi="宋体" w:hint="eastAsia"/>
                <w:b/>
              </w:rPr>
              <w:t>院            专业     年级</w:t>
            </w:r>
          </w:p>
        </w:tc>
      </w:tr>
      <w:tr w:rsidR="008464B5">
        <w:trPr>
          <w:cantSplit/>
          <w:trHeight w:val="591"/>
          <w:jc w:val="center"/>
        </w:trPr>
        <w:tc>
          <w:tcPr>
            <w:tcW w:w="1254" w:type="dxa"/>
            <w:tcBorders>
              <w:top w:val="single" w:sz="4" w:space="0" w:color="auto"/>
              <w:left w:val="single" w:sz="4" w:space="0" w:color="auto"/>
              <w:bottom w:val="single" w:sz="4" w:space="0" w:color="auto"/>
              <w:right w:val="single" w:sz="4" w:space="0" w:color="auto"/>
            </w:tcBorders>
            <w:vAlign w:val="center"/>
          </w:tcPr>
          <w:p w:rsidR="008464B5" w:rsidRDefault="00064287">
            <w:pPr>
              <w:pStyle w:val="a5"/>
              <w:pBdr>
                <w:bottom w:val="none" w:sz="0" w:space="0" w:color="auto"/>
              </w:pBdr>
              <w:tabs>
                <w:tab w:val="clear" w:pos="4153"/>
                <w:tab w:val="clear" w:pos="8306"/>
              </w:tabs>
              <w:snapToGrid/>
              <w:spacing w:line="240" w:lineRule="exact"/>
              <w:rPr>
                <w:rFonts w:ascii="宋体" w:hAnsi="宋体"/>
                <w:b/>
                <w:sz w:val="21"/>
              </w:rPr>
            </w:pPr>
            <w:r>
              <w:rPr>
                <w:rFonts w:ascii="宋体" w:hAnsi="宋体" w:hint="eastAsia"/>
                <w:b/>
                <w:sz w:val="21"/>
              </w:rPr>
              <w:t>指导教师</w:t>
            </w:r>
          </w:p>
          <w:p w:rsidR="008464B5" w:rsidRDefault="00064287">
            <w:pPr>
              <w:pStyle w:val="a5"/>
              <w:pBdr>
                <w:bottom w:val="none" w:sz="0" w:space="0" w:color="auto"/>
              </w:pBdr>
              <w:tabs>
                <w:tab w:val="clear" w:pos="4153"/>
                <w:tab w:val="clear" w:pos="8306"/>
              </w:tabs>
              <w:snapToGrid/>
              <w:spacing w:line="240" w:lineRule="exact"/>
              <w:rPr>
                <w:rFonts w:ascii="宋体" w:hAnsi="宋体"/>
                <w:b/>
              </w:rPr>
            </w:pPr>
            <w:r>
              <w:rPr>
                <w:rFonts w:ascii="宋体" w:hAnsi="宋体" w:hint="eastAsia"/>
                <w:b/>
                <w:sz w:val="21"/>
              </w:rPr>
              <w:t>姓名、职称</w:t>
            </w:r>
          </w:p>
        </w:tc>
        <w:tc>
          <w:tcPr>
            <w:tcW w:w="8421" w:type="dxa"/>
            <w:gridSpan w:val="8"/>
            <w:tcBorders>
              <w:top w:val="single" w:sz="4" w:space="0" w:color="auto"/>
              <w:left w:val="single" w:sz="4" w:space="0" w:color="auto"/>
              <w:bottom w:val="single" w:sz="4" w:space="0" w:color="auto"/>
              <w:right w:val="single" w:sz="4" w:space="0" w:color="auto"/>
            </w:tcBorders>
          </w:tcPr>
          <w:p w:rsidR="008464B5" w:rsidRDefault="008464B5">
            <w:pPr>
              <w:spacing w:line="400" w:lineRule="exact"/>
              <w:ind w:firstLineChars="200" w:firstLine="422"/>
              <w:rPr>
                <w:rFonts w:ascii="宋体" w:hAnsi="宋体"/>
                <w:b/>
              </w:rPr>
            </w:pPr>
          </w:p>
        </w:tc>
      </w:tr>
      <w:tr w:rsidR="008464B5">
        <w:trPr>
          <w:cantSplit/>
          <w:trHeight w:val="446"/>
          <w:jc w:val="center"/>
        </w:trPr>
        <w:tc>
          <w:tcPr>
            <w:tcW w:w="9675" w:type="dxa"/>
            <w:gridSpan w:val="9"/>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 xml:space="preserve">答  </w:t>
            </w:r>
            <w:proofErr w:type="gramStart"/>
            <w:r>
              <w:rPr>
                <w:rFonts w:ascii="宋体" w:hAnsi="宋体" w:hint="eastAsia"/>
                <w:b/>
              </w:rPr>
              <w:t>辩</w:t>
            </w:r>
            <w:proofErr w:type="gramEnd"/>
            <w:r>
              <w:rPr>
                <w:rFonts w:ascii="宋体" w:hAnsi="宋体" w:hint="eastAsia"/>
                <w:b/>
              </w:rPr>
              <w:t xml:space="preserve">  会  纪  要</w:t>
            </w:r>
          </w:p>
        </w:tc>
      </w:tr>
      <w:tr w:rsidR="008464B5">
        <w:trPr>
          <w:cantSplit/>
          <w:trHeight w:val="446"/>
          <w:jc w:val="center"/>
        </w:trPr>
        <w:tc>
          <w:tcPr>
            <w:tcW w:w="1254"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时间</w:t>
            </w:r>
          </w:p>
        </w:tc>
        <w:tc>
          <w:tcPr>
            <w:tcW w:w="3831" w:type="dxa"/>
            <w:gridSpan w:val="4"/>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1155"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地点</w:t>
            </w:r>
          </w:p>
        </w:tc>
        <w:tc>
          <w:tcPr>
            <w:tcW w:w="3435" w:type="dxa"/>
            <w:gridSpan w:val="3"/>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r>
      <w:tr w:rsidR="008464B5">
        <w:trPr>
          <w:cantSplit/>
          <w:trHeight w:val="464"/>
          <w:jc w:val="center"/>
        </w:trPr>
        <w:tc>
          <w:tcPr>
            <w:tcW w:w="1254" w:type="dxa"/>
            <w:vMerge w:val="restart"/>
            <w:tcBorders>
              <w:top w:val="single" w:sz="4" w:space="0" w:color="auto"/>
              <w:left w:val="single" w:sz="4" w:space="0" w:color="auto"/>
              <w:bottom w:val="single" w:sz="4" w:space="0" w:color="auto"/>
              <w:right w:val="single" w:sz="4" w:space="0" w:color="auto"/>
            </w:tcBorders>
            <w:vAlign w:val="center"/>
          </w:tcPr>
          <w:p w:rsidR="008464B5" w:rsidRDefault="00064287">
            <w:pPr>
              <w:spacing w:line="300" w:lineRule="exact"/>
              <w:jc w:val="center"/>
              <w:rPr>
                <w:rFonts w:ascii="宋体" w:hAnsi="宋体"/>
                <w:b/>
              </w:rPr>
            </w:pPr>
            <w:r>
              <w:rPr>
                <w:rFonts w:ascii="宋体" w:hAnsi="宋体" w:hint="eastAsia"/>
                <w:b/>
              </w:rPr>
              <w:t>答辩</w:t>
            </w:r>
          </w:p>
          <w:p w:rsidR="008464B5" w:rsidRDefault="00064287">
            <w:pPr>
              <w:spacing w:line="300" w:lineRule="exact"/>
              <w:jc w:val="center"/>
              <w:rPr>
                <w:rFonts w:ascii="宋体" w:hAnsi="宋体"/>
                <w:b/>
              </w:rPr>
            </w:pPr>
            <w:r>
              <w:rPr>
                <w:rFonts w:ascii="宋体" w:hAnsi="宋体" w:hint="eastAsia"/>
                <w:b/>
              </w:rPr>
              <w:t>小组</w:t>
            </w:r>
          </w:p>
          <w:p w:rsidR="008464B5" w:rsidRDefault="00064287">
            <w:pPr>
              <w:spacing w:line="300" w:lineRule="exact"/>
              <w:jc w:val="center"/>
              <w:rPr>
                <w:b/>
                <w:sz w:val="18"/>
              </w:rPr>
            </w:pPr>
            <w:r>
              <w:rPr>
                <w:rFonts w:ascii="宋体" w:hAnsi="宋体" w:hint="eastAsia"/>
                <w:b/>
              </w:rPr>
              <w:t>成员</w:t>
            </w:r>
          </w:p>
        </w:tc>
        <w:tc>
          <w:tcPr>
            <w:tcW w:w="1078"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姓  名</w:t>
            </w:r>
          </w:p>
        </w:tc>
        <w:tc>
          <w:tcPr>
            <w:tcW w:w="1662" w:type="dxa"/>
            <w:gridSpan w:val="2"/>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职务（职称）</w:t>
            </w:r>
          </w:p>
        </w:tc>
        <w:tc>
          <w:tcPr>
            <w:tcW w:w="1091"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姓  名</w:t>
            </w:r>
          </w:p>
        </w:tc>
        <w:tc>
          <w:tcPr>
            <w:tcW w:w="1762" w:type="dxa"/>
            <w:gridSpan w:val="2"/>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职务（职称）</w:t>
            </w:r>
          </w:p>
        </w:tc>
        <w:tc>
          <w:tcPr>
            <w:tcW w:w="1097"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姓  名</w:t>
            </w:r>
          </w:p>
        </w:tc>
        <w:tc>
          <w:tcPr>
            <w:tcW w:w="1731" w:type="dxa"/>
            <w:tcBorders>
              <w:top w:val="single" w:sz="4" w:space="0" w:color="auto"/>
              <w:left w:val="single" w:sz="4" w:space="0" w:color="auto"/>
              <w:bottom w:val="single" w:sz="4" w:space="0" w:color="auto"/>
              <w:right w:val="single" w:sz="4" w:space="0" w:color="auto"/>
            </w:tcBorders>
          </w:tcPr>
          <w:p w:rsidR="008464B5" w:rsidRDefault="00064287">
            <w:pPr>
              <w:spacing w:line="400" w:lineRule="exact"/>
              <w:jc w:val="center"/>
              <w:rPr>
                <w:rFonts w:ascii="宋体" w:hAnsi="宋体"/>
                <w:b/>
              </w:rPr>
            </w:pPr>
            <w:r>
              <w:rPr>
                <w:rFonts w:ascii="宋体" w:hAnsi="宋体" w:hint="eastAsia"/>
                <w:b/>
              </w:rPr>
              <w:t>职务（职称）</w:t>
            </w:r>
          </w:p>
        </w:tc>
      </w:tr>
      <w:tr w:rsidR="008464B5">
        <w:trPr>
          <w:cantSplit/>
          <w:trHeight w:val="287"/>
          <w:jc w:val="center"/>
        </w:trPr>
        <w:tc>
          <w:tcPr>
            <w:tcW w:w="1254"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b/>
              </w:rPr>
            </w:pPr>
          </w:p>
        </w:tc>
        <w:tc>
          <w:tcPr>
            <w:tcW w:w="1078" w:type="dxa"/>
            <w:tcBorders>
              <w:top w:val="single" w:sz="4" w:space="0" w:color="auto"/>
              <w:left w:val="single" w:sz="4" w:space="0" w:color="auto"/>
              <w:bottom w:val="single" w:sz="4" w:space="0" w:color="auto"/>
              <w:right w:val="single" w:sz="4" w:space="0" w:color="auto"/>
            </w:tcBorders>
          </w:tcPr>
          <w:p w:rsidR="008464B5" w:rsidRDefault="008464B5">
            <w:pPr>
              <w:spacing w:line="240" w:lineRule="exact"/>
              <w:rPr>
                <w:rFonts w:ascii="宋体" w:hAnsi="宋体"/>
                <w:b/>
                <w:spacing w:val="-20"/>
              </w:rPr>
            </w:pPr>
          </w:p>
        </w:tc>
        <w:tc>
          <w:tcPr>
            <w:tcW w:w="1662" w:type="dxa"/>
            <w:gridSpan w:val="2"/>
            <w:tcBorders>
              <w:top w:val="single" w:sz="4" w:space="0" w:color="auto"/>
              <w:left w:val="single" w:sz="4" w:space="0" w:color="auto"/>
              <w:bottom w:val="single" w:sz="4" w:space="0" w:color="auto"/>
              <w:right w:val="single" w:sz="4" w:space="0" w:color="auto"/>
            </w:tcBorders>
          </w:tcPr>
          <w:p w:rsidR="008464B5" w:rsidRDefault="008464B5">
            <w:pPr>
              <w:spacing w:line="240" w:lineRule="exact"/>
              <w:rPr>
                <w:rFonts w:ascii="宋体" w:hAnsi="宋体"/>
                <w:b/>
              </w:rPr>
            </w:pPr>
          </w:p>
        </w:tc>
        <w:tc>
          <w:tcPr>
            <w:tcW w:w="1091"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1762" w:type="dxa"/>
            <w:gridSpan w:val="2"/>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1097"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1731"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r>
      <w:tr w:rsidR="008464B5">
        <w:trPr>
          <w:cantSplit/>
          <w:trHeight w:val="265"/>
          <w:jc w:val="center"/>
        </w:trPr>
        <w:tc>
          <w:tcPr>
            <w:tcW w:w="1254" w:type="dxa"/>
            <w:vMerge/>
            <w:tcBorders>
              <w:top w:val="single" w:sz="4" w:space="0" w:color="auto"/>
              <w:left w:val="single" w:sz="4" w:space="0" w:color="auto"/>
              <w:bottom w:val="single" w:sz="4" w:space="0" w:color="auto"/>
              <w:right w:val="single" w:sz="4" w:space="0" w:color="auto"/>
            </w:tcBorders>
            <w:vAlign w:val="center"/>
          </w:tcPr>
          <w:p w:rsidR="008464B5" w:rsidRDefault="008464B5">
            <w:pPr>
              <w:widowControl/>
              <w:jc w:val="left"/>
              <w:rPr>
                <w:rFonts w:ascii="宋体" w:hAnsi="宋体"/>
                <w:b/>
              </w:rPr>
            </w:pPr>
          </w:p>
        </w:tc>
        <w:tc>
          <w:tcPr>
            <w:tcW w:w="1078"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1662" w:type="dxa"/>
            <w:gridSpan w:val="2"/>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1091"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1762" w:type="dxa"/>
            <w:gridSpan w:val="2"/>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1097"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c>
          <w:tcPr>
            <w:tcW w:w="1731" w:type="dxa"/>
            <w:tcBorders>
              <w:top w:val="single" w:sz="4" w:space="0" w:color="auto"/>
              <w:left w:val="single" w:sz="4" w:space="0" w:color="auto"/>
              <w:bottom w:val="single" w:sz="4" w:space="0" w:color="auto"/>
              <w:right w:val="single" w:sz="4" w:space="0" w:color="auto"/>
            </w:tcBorders>
          </w:tcPr>
          <w:p w:rsidR="008464B5" w:rsidRDefault="008464B5">
            <w:pPr>
              <w:spacing w:line="400" w:lineRule="exact"/>
              <w:jc w:val="center"/>
              <w:rPr>
                <w:rFonts w:ascii="宋体" w:hAnsi="宋体"/>
                <w:b/>
              </w:rPr>
            </w:pPr>
          </w:p>
        </w:tc>
      </w:tr>
      <w:tr w:rsidR="008464B5">
        <w:trPr>
          <w:cantSplit/>
          <w:trHeight w:val="9049"/>
          <w:jc w:val="center"/>
        </w:trPr>
        <w:tc>
          <w:tcPr>
            <w:tcW w:w="9675" w:type="dxa"/>
            <w:gridSpan w:val="9"/>
            <w:tcBorders>
              <w:top w:val="single" w:sz="4" w:space="0" w:color="auto"/>
              <w:left w:val="single" w:sz="4" w:space="0" w:color="auto"/>
              <w:bottom w:val="single" w:sz="4" w:space="0" w:color="auto"/>
              <w:right w:val="single" w:sz="4" w:space="0" w:color="auto"/>
            </w:tcBorders>
          </w:tcPr>
          <w:p w:rsidR="008464B5" w:rsidRDefault="00064287">
            <w:pPr>
              <w:spacing w:line="400" w:lineRule="exact"/>
              <w:ind w:rightChars="200" w:right="420"/>
              <w:rPr>
                <w:rFonts w:ascii="宋体" w:hAnsi="宋体"/>
                <w:b/>
              </w:rPr>
            </w:pPr>
            <w:r>
              <w:rPr>
                <w:rFonts w:ascii="宋体" w:hAnsi="宋体" w:hint="eastAsia"/>
                <w:b/>
              </w:rPr>
              <w:lastRenderedPageBreak/>
              <w:t>答辩中提出的主要问题及回答的简要情况记录：</w:t>
            </w:r>
          </w:p>
          <w:p w:rsidR="008464B5" w:rsidRDefault="008464B5">
            <w:pPr>
              <w:spacing w:line="400" w:lineRule="exact"/>
              <w:rPr>
                <w:rFonts w:ascii="宋体" w:hAnsi="宋体"/>
                <w:b/>
              </w:rPr>
            </w:pPr>
          </w:p>
          <w:p w:rsidR="008464B5" w:rsidRDefault="008464B5">
            <w:pPr>
              <w:spacing w:line="400" w:lineRule="exact"/>
              <w:rPr>
                <w:rFonts w:ascii="宋体" w:hAnsi="宋体"/>
                <w:b/>
              </w:rPr>
            </w:pPr>
          </w:p>
          <w:p w:rsidR="008464B5" w:rsidRDefault="008464B5">
            <w:pPr>
              <w:spacing w:line="400" w:lineRule="exact"/>
              <w:rPr>
                <w:rFonts w:ascii="宋体" w:hAnsi="宋体"/>
                <w:b/>
              </w:rPr>
            </w:pPr>
          </w:p>
          <w:p w:rsidR="008464B5" w:rsidRDefault="008464B5">
            <w:pPr>
              <w:spacing w:line="400" w:lineRule="exact"/>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8464B5">
            <w:pPr>
              <w:spacing w:line="400" w:lineRule="exact"/>
              <w:ind w:firstLineChars="2800" w:firstLine="5903"/>
              <w:rPr>
                <w:rFonts w:ascii="宋体" w:hAnsi="宋体"/>
                <w:b/>
              </w:rPr>
            </w:pPr>
          </w:p>
          <w:p w:rsidR="008464B5" w:rsidRDefault="00064287">
            <w:pPr>
              <w:spacing w:line="500" w:lineRule="exact"/>
              <w:rPr>
                <w:rFonts w:ascii="宋体" w:hAnsi="宋体"/>
                <w:b/>
              </w:rPr>
            </w:pPr>
            <w:r>
              <w:rPr>
                <w:rFonts w:ascii="宋体" w:hAnsi="宋体" w:hint="eastAsia"/>
                <w:b/>
              </w:rPr>
              <w:t>记录人签名：</w:t>
            </w:r>
            <w:r>
              <w:rPr>
                <w:rFonts w:eastAsia="仿宋_GB2312" w:hint="eastAsia"/>
              </w:rPr>
              <w:t xml:space="preserve">           </w:t>
            </w:r>
            <w:r>
              <w:rPr>
                <w:rFonts w:ascii="宋体" w:hAnsi="宋体" w:hint="eastAsia"/>
                <w:b/>
              </w:rPr>
              <w:t xml:space="preserve">                                            年     月     日  </w:t>
            </w:r>
          </w:p>
        </w:tc>
      </w:tr>
    </w:tbl>
    <w:p w:rsidR="008464B5" w:rsidRDefault="008464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2"/>
        <w:gridCol w:w="8399"/>
      </w:tblGrid>
      <w:tr w:rsidR="008464B5">
        <w:trPr>
          <w:trHeight w:val="4507"/>
          <w:jc w:val="center"/>
        </w:trPr>
        <w:tc>
          <w:tcPr>
            <w:tcW w:w="1302" w:type="dxa"/>
            <w:tcBorders>
              <w:top w:val="single" w:sz="4" w:space="0" w:color="auto"/>
              <w:left w:val="single" w:sz="4" w:space="0" w:color="auto"/>
              <w:bottom w:val="single" w:sz="4" w:space="0" w:color="auto"/>
              <w:right w:val="single" w:sz="4" w:space="0" w:color="auto"/>
            </w:tcBorders>
            <w:vAlign w:val="center"/>
          </w:tcPr>
          <w:p w:rsidR="008464B5" w:rsidRDefault="008464B5">
            <w:pPr>
              <w:spacing w:line="360" w:lineRule="exact"/>
              <w:jc w:val="center"/>
              <w:rPr>
                <w:rFonts w:ascii="宋体" w:hAnsi="宋体"/>
                <w:b/>
              </w:rPr>
            </w:pPr>
          </w:p>
          <w:p w:rsidR="008464B5" w:rsidRDefault="008464B5">
            <w:pPr>
              <w:spacing w:line="360" w:lineRule="exact"/>
              <w:jc w:val="center"/>
              <w:rPr>
                <w:rFonts w:ascii="宋体" w:hAnsi="宋体"/>
                <w:b/>
              </w:rPr>
            </w:pPr>
          </w:p>
          <w:p w:rsidR="008464B5" w:rsidRDefault="00064287">
            <w:pPr>
              <w:spacing w:line="360" w:lineRule="exact"/>
              <w:jc w:val="center"/>
              <w:rPr>
                <w:rFonts w:ascii="宋体" w:hAnsi="宋体"/>
                <w:b/>
              </w:rPr>
            </w:pPr>
            <w:r>
              <w:rPr>
                <w:rFonts w:ascii="宋体" w:hAnsi="宋体" w:hint="eastAsia"/>
                <w:b/>
              </w:rPr>
              <w:t>答</w:t>
            </w:r>
          </w:p>
          <w:p w:rsidR="008464B5" w:rsidRDefault="00064287">
            <w:pPr>
              <w:spacing w:line="360" w:lineRule="exact"/>
              <w:jc w:val="center"/>
              <w:rPr>
                <w:rFonts w:ascii="宋体" w:hAnsi="宋体"/>
                <w:b/>
              </w:rPr>
            </w:pPr>
            <w:proofErr w:type="gramStart"/>
            <w:r>
              <w:rPr>
                <w:rFonts w:ascii="宋体" w:hAnsi="宋体" w:hint="eastAsia"/>
                <w:b/>
              </w:rPr>
              <w:t>辩</w:t>
            </w:r>
            <w:proofErr w:type="gramEnd"/>
          </w:p>
          <w:p w:rsidR="008464B5" w:rsidRDefault="00064287">
            <w:pPr>
              <w:spacing w:line="360" w:lineRule="exact"/>
              <w:jc w:val="center"/>
              <w:rPr>
                <w:rFonts w:ascii="宋体" w:hAnsi="宋体"/>
                <w:b/>
              </w:rPr>
            </w:pPr>
            <w:r>
              <w:rPr>
                <w:rFonts w:ascii="宋体" w:hAnsi="宋体" w:hint="eastAsia"/>
                <w:b/>
              </w:rPr>
              <w:t>小</w:t>
            </w:r>
          </w:p>
          <w:p w:rsidR="008464B5" w:rsidRDefault="00064287">
            <w:pPr>
              <w:spacing w:line="360" w:lineRule="exact"/>
              <w:jc w:val="center"/>
              <w:rPr>
                <w:rFonts w:ascii="宋体" w:hAnsi="宋体"/>
                <w:b/>
              </w:rPr>
            </w:pPr>
            <w:r>
              <w:rPr>
                <w:rFonts w:ascii="宋体" w:hAnsi="宋体" w:hint="eastAsia"/>
                <w:b/>
              </w:rPr>
              <w:t>组</w:t>
            </w:r>
          </w:p>
          <w:p w:rsidR="008464B5" w:rsidRDefault="00064287">
            <w:pPr>
              <w:spacing w:line="360" w:lineRule="exact"/>
              <w:jc w:val="center"/>
              <w:rPr>
                <w:rFonts w:ascii="宋体" w:hAnsi="宋体"/>
                <w:b/>
              </w:rPr>
            </w:pPr>
            <w:r>
              <w:rPr>
                <w:rFonts w:ascii="宋体" w:hAnsi="宋体" w:hint="eastAsia"/>
                <w:b/>
              </w:rPr>
              <w:t>意</w:t>
            </w:r>
          </w:p>
          <w:p w:rsidR="008464B5" w:rsidRDefault="00064287">
            <w:pPr>
              <w:spacing w:line="360" w:lineRule="exact"/>
              <w:jc w:val="center"/>
              <w:rPr>
                <w:rFonts w:ascii="宋体" w:hAnsi="宋体"/>
                <w:b/>
              </w:rPr>
            </w:pPr>
            <w:r>
              <w:rPr>
                <w:rFonts w:ascii="宋体" w:hAnsi="宋体" w:hint="eastAsia"/>
                <w:b/>
              </w:rPr>
              <w:t>见</w:t>
            </w:r>
          </w:p>
          <w:p w:rsidR="008464B5" w:rsidRDefault="008464B5">
            <w:pPr>
              <w:spacing w:line="360" w:lineRule="exact"/>
              <w:jc w:val="center"/>
              <w:rPr>
                <w:rFonts w:ascii="宋体" w:hAnsi="宋体"/>
                <w:b/>
              </w:rPr>
            </w:pPr>
          </w:p>
          <w:p w:rsidR="008464B5" w:rsidRDefault="008464B5">
            <w:pPr>
              <w:spacing w:line="360" w:lineRule="exact"/>
              <w:jc w:val="center"/>
              <w:rPr>
                <w:rFonts w:ascii="宋体" w:hAnsi="宋体"/>
                <w:b/>
              </w:rPr>
            </w:pPr>
          </w:p>
        </w:tc>
        <w:tc>
          <w:tcPr>
            <w:tcW w:w="8399" w:type="dxa"/>
            <w:tcBorders>
              <w:top w:val="single" w:sz="4" w:space="0" w:color="auto"/>
              <w:left w:val="single" w:sz="4" w:space="0" w:color="auto"/>
              <w:bottom w:val="single" w:sz="4" w:space="0" w:color="auto"/>
              <w:right w:val="single" w:sz="4" w:space="0" w:color="auto"/>
            </w:tcBorders>
          </w:tcPr>
          <w:p w:rsidR="008464B5" w:rsidRDefault="00064287">
            <w:pPr>
              <w:spacing w:line="360" w:lineRule="exact"/>
              <w:rPr>
                <w:rFonts w:ascii="宋体" w:hAnsi="宋体"/>
                <w:b/>
              </w:rPr>
            </w:pPr>
            <w:r>
              <w:rPr>
                <w:rFonts w:ascii="宋体" w:hAnsi="宋体" w:hint="eastAsia"/>
                <w:b/>
              </w:rPr>
              <w:t>（主要就设计质量、学生答辩情况给出评语，同时就是否同意通过答辩、答辩成绩等方面进行评定）</w:t>
            </w:r>
          </w:p>
          <w:p w:rsidR="008464B5" w:rsidRDefault="008464B5">
            <w:pPr>
              <w:rPr>
                <w:rFonts w:ascii="宋体" w:hAnsi="宋体"/>
                <w:b/>
                <w:spacing w:val="-14"/>
              </w:rPr>
            </w:pPr>
          </w:p>
          <w:p w:rsidR="008464B5" w:rsidRDefault="008464B5">
            <w:pPr>
              <w:spacing w:line="360" w:lineRule="exact"/>
              <w:rPr>
                <w:rFonts w:ascii="宋体" w:hAnsi="宋体"/>
                <w:b/>
                <w:spacing w:val="-14"/>
              </w:rPr>
            </w:pPr>
          </w:p>
          <w:p w:rsidR="008464B5" w:rsidRDefault="008464B5">
            <w:pPr>
              <w:spacing w:line="360" w:lineRule="exact"/>
              <w:rPr>
                <w:rFonts w:ascii="宋体" w:hAnsi="宋体"/>
                <w:b/>
                <w:spacing w:val="-14"/>
              </w:rPr>
            </w:pPr>
          </w:p>
          <w:p w:rsidR="008464B5" w:rsidRDefault="008464B5">
            <w:pPr>
              <w:spacing w:line="360" w:lineRule="exact"/>
              <w:rPr>
                <w:rFonts w:ascii="宋体" w:hAnsi="宋体"/>
                <w:b/>
                <w:spacing w:val="-14"/>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064287">
            <w:pPr>
              <w:spacing w:line="360" w:lineRule="exact"/>
              <w:rPr>
                <w:rFonts w:ascii="宋体" w:hAnsi="宋体"/>
                <w:b/>
              </w:rPr>
            </w:pPr>
            <w:r>
              <w:rPr>
                <w:rFonts w:ascii="宋体" w:hAnsi="宋体" w:hint="eastAsia"/>
                <w:b/>
              </w:rPr>
              <w:lastRenderedPageBreak/>
              <w:t>评定成绩：</w:t>
            </w: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064287" w:rsidP="00F16192">
            <w:pPr>
              <w:spacing w:afterLines="50" w:line="360" w:lineRule="exact"/>
              <w:rPr>
                <w:rFonts w:ascii="宋体" w:hAnsi="宋体"/>
                <w:b/>
              </w:rPr>
            </w:pPr>
            <w:r>
              <w:rPr>
                <w:rFonts w:ascii="宋体" w:hAnsi="宋体" w:hint="eastAsia"/>
                <w:b/>
              </w:rPr>
              <w:t xml:space="preserve"> 负责人签名：</w:t>
            </w:r>
            <w:r>
              <w:rPr>
                <w:rFonts w:eastAsia="仿宋_GB2312" w:hint="eastAsia"/>
              </w:rPr>
              <w:t xml:space="preserve">        </w:t>
            </w:r>
            <w:r>
              <w:rPr>
                <w:rFonts w:hint="eastAsia"/>
              </w:rPr>
              <w:t xml:space="preserve">            </w:t>
            </w:r>
            <w:r>
              <w:rPr>
                <w:rFonts w:ascii="宋体" w:hAnsi="宋体" w:hint="eastAsia"/>
                <w:b/>
              </w:rPr>
              <w:t xml:space="preserve">                     年    月    日</w:t>
            </w:r>
          </w:p>
        </w:tc>
      </w:tr>
      <w:tr w:rsidR="008464B5">
        <w:trPr>
          <w:trHeight w:val="4330"/>
          <w:jc w:val="center"/>
        </w:trPr>
        <w:tc>
          <w:tcPr>
            <w:tcW w:w="1302" w:type="dxa"/>
            <w:tcBorders>
              <w:top w:val="single" w:sz="4" w:space="0" w:color="auto"/>
              <w:left w:val="single" w:sz="4" w:space="0" w:color="auto"/>
              <w:bottom w:val="single" w:sz="4" w:space="0" w:color="auto"/>
              <w:right w:val="single" w:sz="4" w:space="0" w:color="auto"/>
            </w:tcBorders>
            <w:vAlign w:val="center"/>
          </w:tcPr>
          <w:p w:rsidR="008464B5" w:rsidRDefault="008464B5">
            <w:pPr>
              <w:spacing w:line="360" w:lineRule="exact"/>
              <w:jc w:val="center"/>
              <w:rPr>
                <w:rFonts w:ascii="宋体" w:hAnsi="宋体"/>
                <w:b/>
              </w:rPr>
            </w:pPr>
          </w:p>
          <w:p w:rsidR="008464B5" w:rsidRDefault="00064287">
            <w:pPr>
              <w:spacing w:line="360" w:lineRule="exact"/>
              <w:jc w:val="center"/>
              <w:rPr>
                <w:rFonts w:ascii="宋体" w:hAnsi="宋体"/>
                <w:b/>
              </w:rPr>
            </w:pPr>
            <w:r>
              <w:rPr>
                <w:rFonts w:ascii="宋体" w:hAnsi="宋体" w:hint="eastAsia"/>
                <w:b/>
              </w:rPr>
              <w:t>学</w:t>
            </w:r>
          </w:p>
          <w:p w:rsidR="008464B5" w:rsidRDefault="00064287">
            <w:pPr>
              <w:spacing w:line="360" w:lineRule="exact"/>
              <w:jc w:val="center"/>
              <w:rPr>
                <w:rFonts w:ascii="宋体" w:hAnsi="宋体"/>
                <w:b/>
              </w:rPr>
            </w:pPr>
            <w:r>
              <w:rPr>
                <w:rFonts w:ascii="宋体" w:hAnsi="宋体" w:hint="eastAsia"/>
                <w:b/>
              </w:rPr>
              <w:t>院</w:t>
            </w:r>
          </w:p>
          <w:p w:rsidR="008464B5" w:rsidRDefault="00064287">
            <w:pPr>
              <w:spacing w:line="360" w:lineRule="exact"/>
              <w:jc w:val="center"/>
              <w:rPr>
                <w:rFonts w:ascii="宋体" w:hAnsi="宋体"/>
                <w:b/>
              </w:rPr>
            </w:pPr>
            <w:r>
              <w:rPr>
                <w:rFonts w:ascii="宋体" w:hAnsi="宋体" w:hint="eastAsia"/>
                <w:b/>
              </w:rPr>
              <w:t>意</w:t>
            </w:r>
          </w:p>
          <w:p w:rsidR="008464B5" w:rsidRDefault="00064287">
            <w:pPr>
              <w:spacing w:line="360" w:lineRule="exact"/>
              <w:jc w:val="center"/>
              <w:rPr>
                <w:rFonts w:ascii="宋体" w:hAnsi="宋体"/>
                <w:b/>
              </w:rPr>
            </w:pPr>
            <w:r>
              <w:rPr>
                <w:rFonts w:ascii="宋体" w:hAnsi="宋体" w:hint="eastAsia"/>
                <w:b/>
              </w:rPr>
              <w:t>见</w:t>
            </w:r>
          </w:p>
          <w:p w:rsidR="008464B5" w:rsidRDefault="008464B5">
            <w:pPr>
              <w:spacing w:line="360" w:lineRule="exact"/>
              <w:jc w:val="center"/>
              <w:rPr>
                <w:rFonts w:ascii="宋体" w:hAnsi="宋体"/>
                <w:b/>
              </w:rPr>
            </w:pPr>
          </w:p>
          <w:p w:rsidR="008464B5" w:rsidRDefault="008464B5">
            <w:pPr>
              <w:spacing w:line="360" w:lineRule="exact"/>
              <w:jc w:val="center"/>
              <w:rPr>
                <w:rFonts w:ascii="宋体" w:hAnsi="宋体"/>
                <w:b/>
              </w:rPr>
            </w:pPr>
          </w:p>
        </w:tc>
        <w:tc>
          <w:tcPr>
            <w:tcW w:w="8399" w:type="dxa"/>
            <w:tcBorders>
              <w:top w:val="single" w:sz="4" w:space="0" w:color="auto"/>
              <w:left w:val="single" w:sz="4" w:space="0" w:color="auto"/>
              <w:bottom w:val="single" w:sz="4" w:space="0" w:color="auto"/>
              <w:right w:val="single" w:sz="4" w:space="0" w:color="auto"/>
            </w:tcBorders>
          </w:tcPr>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064287" w:rsidP="00F16192">
            <w:pPr>
              <w:spacing w:beforeLines="100" w:line="360" w:lineRule="exact"/>
              <w:rPr>
                <w:rFonts w:ascii="宋体"/>
                <w:b/>
              </w:rPr>
            </w:pPr>
            <w:r>
              <w:rPr>
                <w:rFonts w:ascii="宋体" w:hint="eastAsia"/>
                <w:b/>
              </w:rPr>
              <w:t>同意指导教师和答辩小组意见。</w:t>
            </w:r>
          </w:p>
          <w:p w:rsidR="008464B5" w:rsidRDefault="008464B5" w:rsidP="00F16192">
            <w:pPr>
              <w:spacing w:beforeLines="100" w:line="360" w:lineRule="exact"/>
              <w:rPr>
                <w:rFonts w:ascii="宋体"/>
                <w:b/>
              </w:rPr>
              <w:pPrChange w:id="8" w:author="Ark New" w:date="2022-05-01T18:08:00Z">
                <w:pPr>
                  <w:spacing w:beforeLines="100" w:line="360" w:lineRule="exact"/>
                </w:pPr>
              </w:pPrChange>
            </w:pPr>
          </w:p>
          <w:p w:rsidR="008464B5" w:rsidRDefault="00064287" w:rsidP="00F16192">
            <w:pPr>
              <w:spacing w:beforeLines="100" w:line="360" w:lineRule="exact"/>
              <w:rPr>
                <w:rFonts w:ascii="宋体"/>
                <w:b/>
              </w:rPr>
              <w:pPrChange w:id="9" w:author="Ark New" w:date="2022-05-01T18:10:00Z">
                <w:pPr>
                  <w:spacing w:beforeLines="100" w:line="360" w:lineRule="exact"/>
                </w:pPr>
              </w:pPrChange>
            </w:pPr>
            <w:r>
              <w:rPr>
                <w:rFonts w:ascii="宋体" w:hint="eastAsia"/>
                <w:b/>
              </w:rPr>
              <w:t>总成绩（指导教师评定成绩</w:t>
            </w:r>
            <w:r>
              <w:rPr>
                <w:rFonts w:ascii="Arial" w:hAnsi="Arial"/>
                <w:b/>
              </w:rPr>
              <w:t>×</w:t>
            </w:r>
            <w:r>
              <w:rPr>
                <w:rFonts w:ascii="宋体" w:hint="eastAsia"/>
                <w:b/>
              </w:rPr>
              <w:t>40%+答辩小组评定成绩</w:t>
            </w:r>
            <w:r>
              <w:rPr>
                <w:rFonts w:ascii="Arial" w:hAnsi="Arial"/>
                <w:b/>
              </w:rPr>
              <w:t>×</w:t>
            </w:r>
            <w:r>
              <w:rPr>
                <w:rFonts w:ascii="宋体" w:hint="eastAsia"/>
                <w:b/>
              </w:rPr>
              <w:t>60%）：</w:t>
            </w:r>
          </w:p>
          <w:p w:rsidR="008464B5" w:rsidRDefault="00064287" w:rsidP="00F16192">
            <w:pPr>
              <w:spacing w:beforeLines="50" w:line="360" w:lineRule="exact"/>
              <w:rPr>
                <w:rFonts w:ascii="宋体" w:hAnsi="宋体"/>
                <w:b/>
              </w:rPr>
              <w:pPrChange w:id="10" w:author="Ark New" w:date="2022-05-01T18:10:00Z">
                <w:pPr>
                  <w:spacing w:beforeLines="50" w:line="360" w:lineRule="exact"/>
                </w:pPr>
              </w:pPrChange>
            </w:pPr>
            <w:r>
              <w:rPr>
                <w:rFonts w:ascii="宋体" w:hAnsi="宋体" w:hint="eastAsia"/>
                <w:b/>
              </w:rPr>
              <w:t xml:space="preserve"> 负责人签名：                    学院（公章）          年    月    日</w:t>
            </w:r>
          </w:p>
        </w:tc>
      </w:tr>
      <w:tr w:rsidR="008464B5">
        <w:trPr>
          <w:trHeight w:val="3080"/>
          <w:jc w:val="center"/>
        </w:trPr>
        <w:tc>
          <w:tcPr>
            <w:tcW w:w="1302" w:type="dxa"/>
            <w:tcBorders>
              <w:top w:val="single" w:sz="4" w:space="0" w:color="auto"/>
              <w:left w:val="single" w:sz="4" w:space="0" w:color="auto"/>
              <w:bottom w:val="single" w:sz="4" w:space="0" w:color="auto"/>
              <w:right w:val="single" w:sz="4" w:space="0" w:color="auto"/>
            </w:tcBorders>
            <w:vAlign w:val="center"/>
          </w:tcPr>
          <w:p w:rsidR="008464B5" w:rsidRDefault="00064287">
            <w:pPr>
              <w:spacing w:line="360" w:lineRule="exact"/>
              <w:jc w:val="center"/>
              <w:rPr>
                <w:rFonts w:ascii="宋体"/>
                <w:b/>
              </w:rPr>
            </w:pPr>
            <w:r>
              <w:rPr>
                <w:rFonts w:ascii="宋体" w:hAnsi="宋体" w:hint="eastAsia"/>
                <w:b/>
              </w:rPr>
              <w:t>学</w:t>
            </w:r>
          </w:p>
          <w:p w:rsidR="008464B5" w:rsidRDefault="00064287">
            <w:pPr>
              <w:spacing w:line="360" w:lineRule="exact"/>
              <w:jc w:val="center"/>
              <w:rPr>
                <w:rFonts w:ascii="宋体"/>
                <w:b/>
              </w:rPr>
            </w:pPr>
            <w:r>
              <w:rPr>
                <w:rFonts w:ascii="宋体" w:hAnsi="宋体" w:hint="eastAsia"/>
                <w:b/>
              </w:rPr>
              <w:t>校</w:t>
            </w:r>
          </w:p>
          <w:p w:rsidR="008464B5" w:rsidRDefault="00064287">
            <w:pPr>
              <w:spacing w:line="360" w:lineRule="exact"/>
              <w:jc w:val="center"/>
              <w:rPr>
                <w:rFonts w:ascii="宋体"/>
                <w:b/>
              </w:rPr>
            </w:pPr>
            <w:r>
              <w:rPr>
                <w:rFonts w:ascii="宋体" w:hAnsi="宋体" w:hint="eastAsia"/>
                <w:b/>
              </w:rPr>
              <w:t>意</w:t>
            </w:r>
          </w:p>
          <w:p w:rsidR="008464B5" w:rsidRDefault="00064287">
            <w:pPr>
              <w:spacing w:line="360" w:lineRule="exact"/>
              <w:jc w:val="center"/>
              <w:rPr>
                <w:rFonts w:ascii="宋体" w:hAnsi="宋体"/>
                <w:b/>
              </w:rPr>
            </w:pPr>
            <w:r>
              <w:rPr>
                <w:rFonts w:ascii="宋体" w:hAnsi="宋体" w:hint="eastAsia"/>
                <w:b/>
              </w:rPr>
              <w:t>见</w:t>
            </w:r>
          </w:p>
          <w:p w:rsidR="008464B5" w:rsidRDefault="00064287">
            <w:pPr>
              <w:spacing w:line="360" w:lineRule="exact"/>
              <w:jc w:val="center"/>
              <w:rPr>
                <w:rFonts w:ascii="宋体" w:hAnsi="宋体"/>
                <w:b/>
              </w:rPr>
            </w:pPr>
            <w:r>
              <w:rPr>
                <w:rFonts w:ascii="宋体" w:hAnsi="宋体" w:hint="eastAsia"/>
                <w:b/>
              </w:rPr>
              <w:t>（仅</w:t>
            </w:r>
          </w:p>
          <w:p w:rsidR="008464B5" w:rsidRDefault="00064287">
            <w:pPr>
              <w:spacing w:line="360" w:lineRule="exact"/>
              <w:jc w:val="center"/>
              <w:rPr>
                <w:rFonts w:ascii="宋体" w:hAnsi="宋体"/>
                <w:b/>
              </w:rPr>
            </w:pPr>
            <w:r>
              <w:rPr>
                <w:rFonts w:ascii="宋体" w:hAnsi="宋体" w:hint="eastAsia"/>
                <w:b/>
              </w:rPr>
              <w:t>校级优秀论文需要）</w:t>
            </w:r>
          </w:p>
        </w:tc>
        <w:tc>
          <w:tcPr>
            <w:tcW w:w="8399" w:type="dxa"/>
            <w:tcBorders>
              <w:top w:val="single" w:sz="4" w:space="0" w:color="auto"/>
              <w:left w:val="single" w:sz="4" w:space="0" w:color="auto"/>
              <w:bottom w:val="single" w:sz="4" w:space="0" w:color="auto"/>
              <w:right w:val="single" w:sz="4" w:space="0" w:color="auto"/>
            </w:tcBorders>
          </w:tcPr>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8464B5">
            <w:pPr>
              <w:spacing w:line="360" w:lineRule="exact"/>
              <w:rPr>
                <w:rFonts w:ascii="宋体" w:hAnsi="宋体"/>
                <w:b/>
              </w:rPr>
            </w:pPr>
          </w:p>
          <w:p w:rsidR="008464B5" w:rsidRDefault="00064287" w:rsidP="00F16192">
            <w:pPr>
              <w:spacing w:beforeLines="100" w:line="360" w:lineRule="exact"/>
              <w:rPr>
                <w:rFonts w:ascii="宋体" w:hAnsi="宋体"/>
                <w:b/>
              </w:rPr>
            </w:pPr>
            <w:r>
              <w:rPr>
                <w:rFonts w:ascii="宋体" w:hAnsi="宋体" w:hint="eastAsia"/>
                <w:b/>
              </w:rPr>
              <w:t>评定等级 ：</w:t>
            </w:r>
          </w:p>
          <w:p w:rsidR="008464B5" w:rsidRDefault="00064287" w:rsidP="00F16192">
            <w:pPr>
              <w:spacing w:afterLines="50" w:line="360" w:lineRule="exact"/>
              <w:rPr>
                <w:rFonts w:ascii="宋体" w:hAnsi="宋体"/>
                <w:b/>
              </w:rPr>
              <w:pPrChange w:id="11" w:author="Ark New" w:date="2022-05-01T18:08:00Z">
                <w:pPr>
                  <w:spacing w:afterLines="50" w:line="360" w:lineRule="exact"/>
                </w:pPr>
              </w:pPrChange>
            </w:pPr>
            <w:r>
              <w:rPr>
                <w:rFonts w:ascii="宋体" w:hAnsi="宋体" w:hint="eastAsia"/>
                <w:b/>
              </w:rPr>
              <w:t xml:space="preserve"> 负责人签名：                                        年    月    日</w:t>
            </w:r>
          </w:p>
        </w:tc>
      </w:tr>
    </w:tbl>
    <w:p w:rsidR="008464B5" w:rsidRDefault="008464B5">
      <w:pPr>
        <w:rPr>
          <w:rFonts w:eastAsia="Times New Roman"/>
        </w:rPr>
      </w:pPr>
    </w:p>
    <w:p w:rsidR="008464B5" w:rsidRDefault="008464B5">
      <w:pPr>
        <w:sectPr w:rsidR="008464B5">
          <w:pgSz w:w="11906" w:h="16838"/>
          <w:pgMar w:top="1440" w:right="1800" w:bottom="1440" w:left="1800" w:header="851" w:footer="992" w:gutter="0"/>
          <w:pgNumType w:fmt="upperRoman"/>
          <w:cols w:space="425"/>
          <w:docGrid w:type="lines" w:linePitch="312"/>
        </w:sectPr>
      </w:pPr>
      <w:bookmarkStart w:id="12" w:name="_GoBack"/>
      <w:bookmarkEnd w:id="12"/>
    </w:p>
    <w:sdt>
      <w:sdtPr>
        <w:rPr>
          <w:rFonts w:ascii="宋体" w:hAnsi="宋体"/>
        </w:rPr>
        <w:id w:val="147462476"/>
        <w:docPartObj>
          <w:docPartGallery w:val="Table of Contents"/>
          <w:docPartUnique/>
        </w:docPartObj>
      </w:sdtPr>
      <w:sdtEndPr>
        <w:rPr>
          <w:rFonts w:ascii="Times New Roman" w:hAnsi="Times New Roman"/>
        </w:rPr>
      </w:sdtEndPr>
      <w:sdtContent>
        <w:p w:rsidR="008464B5" w:rsidRDefault="008464B5">
          <w:pPr>
            <w:jc w:val="center"/>
            <w:rPr>
              <w:rFonts w:ascii="宋体" w:hAnsi="宋体"/>
            </w:rPr>
          </w:pPr>
        </w:p>
        <w:p w:rsidR="008464B5" w:rsidRDefault="00064287">
          <w:pPr>
            <w:jc w:val="center"/>
            <w:rPr>
              <w:rFonts w:ascii="黑体" w:eastAsia="黑体" w:hAnsi="黑体" w:cs="黑体"/>
              <w:sz w:val="32"/>
              <w:szCs w:val="32"/>
            </w:rPr>
          </w:pPr>
          <w:r>
            <w:rPr>
              <w:rFonts w:ascii="黑体" w:eastAsia="黑体" w:hAnsi="黑体" w:cs="黑体" w:hint="eastAsia"/>
              <w:sz w:val="32"/>
              <w:szCs w:val="32"/>
            </w:rPr>
            <w:t>目录</w:t>
          </w:r>
        </w:p>
        <w:p w:rsidR="008464B5" w:rsidRDefault="008464B5">
          <w:pPr>
            <w:jc w:val="center"/>
            <w:rPr>
              <w:rFonts w:ascii="黑体" w:eastAsia="黑体" w:hAnsi="黑体" w:cs="黑体"/>
              <w:sz w:val="32"/>
              <w:szCs w:val="32"/>
            </w:rPr>
          </w:pPr>
        </w:p>
        <w:p w:rsidR="008464B5" w:rsidRDefault="00BE029C">
          <w:pPr>
            <w:pStyle w:val="10"/>
            <w:tabs>
              <w:tab w:val="right" w:leader="dot" w:pos="8306"/>
            </w:tabs>
            <w:rPr>
              <w:rFonts w:ascii="仿宋" w:eastAsia="仿宋" w:hAnsi="仿宋"/>
              <w:sz w:val="28"/>
              <w:szCs w:val="28"/>
            </w:rPr>
          </w:pPr>
          <w:r>
            <w:fldChar w:fldCharType="begin"/>
          </w:r>
          <w:r w:rsidR="00064287">
            <w:instrText xml:space="preserve">TOC \o "1-3" \h \u </w:instrText>
          </w:r>
          <w:r>
            <w:fldChar w:fldCharType="separate"/>
          </w:r>
          <w:hyperlink w:anchor="_Toc5185" w:history="1">
            <w:r w:rsidR="00064287">
              <w:rPr>
                <w:rFonts w:ascii="黑体" w:eastAsia="黑体" w:hAnsi="黑体" w:cs="黑体" w:hint="eastAsia"/>
                <w:sz w:val="28"/>
                <w:szCs w:val="28"/>
              </w:rPr>
              <w:t>摘要</w:t>
            </w:r>
            <w:r w:rsidR="00064287">
              <w:rPr>
                <w:rFonts w:ascii="仿宋" w:eastAsia="仿宋" w:hAnsi="仿宋" w:cs="仿宋" w:hint="eastAsia"/>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_Toc5185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rPr>
              <w:rFonts w:ascii="仿宋" w:eastAsia="仿宋" w:hAnsi="仿宋"/>
              <w:sz w:val="28"/>
              <w:szCs w:val="28"/>
            </w:rPr>
          </w:pPr>
          <w:hyperlink w:anchor="_Toc17698" w:history="1">
            <w:r w:rsidR="00064287">
              <w:rPr>
                <w:rFonts w:ascii="黑体" w:eastAsia="黑体" w:hAnsi="黑体" w:cs="黑体" w:hint="eastAsia"/>
                <w:sz w:val="28"/>
                <w:szCs w:val="28"/>
              </w:rPr>
              <w:t>Abstract</w:t>
            </w:r>
            <w:r w:rsidR="00064287">
              <w:rPr>
                <w:rFonts w:ascii="仿宋" w:eastAsia="仿宋" w:hAnsi="仿宋" w:cs="仿宋" w:hint="eastAsia"/>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_Toc17698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rPr>
              <w:rFonts w:ascii="仿宋" w:eastAsia="仿宋" w:hAnsi="仿宋"/>
              <w:sz w:val="28"/>
              <w:szCs w:val="28"/>
            </w:rPr>
          </w:pPr>
          <w:hyperlink w:anchor="_Toc15648" w:history="1">
            <w:r w:rsidR="00064287">
              <w:rPr>
                <w:rFonts w:eastAsia="仿宋" w:hint="eastAsia"/>
                <w:sz w:val="28"/>
                <w:szCs w:val="28"/>
              </w:rPr>
              <w:t>1</w:t>
            </w:r>
            <w:r w:rsidR="00064287">
              <w:rPr>
                <w:rFonts w:ascii="黑体" w:eastAsia="黑体" w:hAnsi="黑体" w:cs="黑体" w:hint="eastAsia"/>
                <w:sz w:val="28"/>
                <w:szCs w:val="28"/>
              </w:rPr>
              <w:t>绪论</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_Toc15648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7560" w:history="1">
            <w:r w:rsidR="00064287">
              <w:rPr>
                <w:rFonts w:eastAsia="仿宋"/>
                <w:sz w:val="28"/>
                <w:szCs w:val="28"/>
              </w:rPr>
              <w:t>1.1</w:t>
            </w:r>
            <w:r w:rsidR="00064287">
              <w:rPr>
                <w:rFonts w:ascii="仿宋" w:eastAsia="仿宋" w:hAnsi="仿宋"/>
                <w:sz w:val="28"/>
                <w:szCs w:val="28"/>
              </w:rPr>
              <w:t xml:space="preserve"> </w:t>
            </w:r>
            <w:r w:rsidR="00064287">
              <w:rPr>
                <w:rFonts w:ascii="仿宋" w:eastAsia="仿宋" w:hAnsi="仿宋" w:hint="eastAsia"/>
                <w:sz w:val="28"/>
                <w:szCs w:val="28"/>
              </w:rPr>
              <w:t>选题的背景及意义</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_Toc7560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24467" w:history="1">
            <w:r w:rsidR="00064287">
              <w:rPr>
                <w:rFonts w:eastAsia="仿宋" w:hint="eastAsia"/>
                <w:sz w:val="28"/>
                <w:szCs w:val="28"/>
              </w:rPr>
              <w:t>1.2</w:t>
            </w:r>
            <w:r w:rsidR="00064287">
              <w:rPr>
                <w:rFonts w:ascii="仿宋" w:eastAsia="仿宋" w:hAnsi="仿宋" w:hint="eastAsia"/>
                <w:sz w:val="28"/>
                <w:szCs w:val="28"/>
              </w:rPr>
              <w:t xml:space="preserve"> 主要工作及研究内容</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_Toc24467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31323" w:history="1">
            <w:r w:rsidR="00064287">
              <w:rPr>
                <w:rFonts w:eastAsia="仿宋" w:hint="eastAsia"/>
                <w:sz w:val="28"/>
                <w:szCs w:val="28"/>
              </w:rPr>
              <w:t>1.3</w:t>
            </w:r>
            <w:r w:rsidR="00064287">
              <w:rPr>
                <w:rFonts w:ascii="仿宋" w:eastAsia="仿宋" w:hAnsi="仿宋" w:hint="eastAsia"/>
                <w:sz w:val="28"/>
                <w:szCs w:val="28"/>
              </w:rPr>
              <w:t xml:space="preserve"> 本文的组织结构</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_Toc31323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4</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rPr>
              <w:rFonts w:ascii="仿宋" w:eastAsia="仿宋" w:hAnsi="仿宋"/>
              <w:sz w:val="28"/>
              <w:szCs w:val="28"/>
            </w:rPr>
          </w:pPr>
          <w:hyperlink w:anchor="_Toc10044" w:history="1">
            <w:r w:rsidR="00064287">
              <w:rPr>
                <w:rFonts w:eastAsia="仿宋" w:hint="eastAsia"/>
                <w:sz w:val="28"/>
                <w:szCs w:val="28"/>
              </w:rPr>
              <w:t>2</w:t>
            </w:r>
            <w:r w:rsidR="00064287">
              <w:rPr>
                <w:rFonts w:ascii="仿宋" w:eastAsia="仿宋" w:hAnsi="仿宋" w:hint="eastAsia"/>
                <w:sz w:val="28"/>
                <w:szCs w:val="28"/>
              </w:rPr>
              <w:t xml:space="preserve"> </w:t>
            </w:r>
            <w:r w:rsidR="00064287">
              <w:rPr>
                <w:rFonts w:ascii="黑体" w:eastAsia="黑体" w:hAnsi="黑体" w:cs="黑体" w:hint="eastAsia"/>
                <w:sz w:val="28"/>
                <w:szCs w:val="28"/>
              </w:rPr>
              <w:t>相关工具和技术</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_Toc10044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7</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2331" w:history="1">
            <w:r w:rsidR="00064287">
              <w:rPr>
                <w:rFonts w:eastAsia="仿宋" w:hint="eastAsia"/>
                <w:sz w:val="28"/>
                <w:szCs w:val="28"/>
              </w:rPr>
              <w:t>2</w:t>
            </w:r>
            <w:r w:rsidR="00064287">
              <w:rPr>
                <w:rFonts w:eastAsia="仿宋"/>
                <w:sz w:val="28"/>
                <w:szCs w:val="28"/>
                <w:lang w:val="zh-CN"/>
              </w:rPr>
              <w:t>.1</w:t>
            </w:r>
            <w:r w:rsidR="00064287">
              <w:rPr>
                <w:rFonts w:ascii="仿宋" w:eastAsia="仿宋" w:hAnsi="仿宋" w:hint="eastAsia"/>
                <w:sz w:val="28"/>
                <w:szCs w:val="28"/>
                <w:lang w:val="zh-CN"/>
              </w:rPr>
              <w:t xml:space="preserve"> </w:t>
            </w:r>
            <w:r w:rsidR="00064287">
              <w:rPr>
                <w:rFonts w:ascii="仿宋" w:eastAsia="仿宋" w:hAnsi="仿宋" w:hint="eastAsia"/>
                <w:sz w:val="28"/>
                <w:szCs w:val="28"/>
              </w:rPr>
              <w:t>SQL Server数据库介绍</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_Toc2331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7</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18794" w:history="1">
            <w:r w:rsidR="00064287">
              <w:rPr>
                <w:rFonts w:eastAsia="仿宋" w:hint="eastAsia"/>
                <w:sz w:val="28"/>
                <w:szCs w:val="28"/>
              </w:rPr>
              <w:t>2</w:t>
            </w:r>
            <w:r w:rsidR="00064287">
              <w:rPr>
                <w:rFonts w:eastAsia="仿宋"/>
                <w:sz w:val="28"/>
                <w:szCs w:val="28"/>
                <w:lang w:val="zh-CN"/>
              </w:rPr>
              <w:t>.2</w:t>
            </w:r>
            <w:r w:rsidR="00064287">
              <w:rPr>
                <w:rFonts w:ascii="仿宋" w:eastAsia="仿宋" w:hAnsi="仿宋" w:hint="eastAsia"/>
                <w:sz w:val="28"/>
                <w:szCs w:val="28"/>
              </w:rPr>
              <w:t xml:space="preserve"> Node JS 环境介绍</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_Toc18794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7</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14440" w:history="1">
            <w:r w:rsidR="00064287">
              <w:rPr>
                <w:rFonts w:eastAsia="仿宋" w:hint="eastAsia"/>
                <w:sz w:val="28"/>
                <w:szCs w:val="28"/>
              </w:rPr>
              <w:t>2</w:t>
            </w:r>
            <w:r w:rsidR="00064287">
              <w:rPr>
                <w:rFonts w:eastAsia="仿宋"/>
                <w:sz w:val="28"/>
                <w:szCs w:val="28"/>
                <w:lang w:val="zh-CN"/>
              </w:rPr>
              <w:t>.</w:t>
            </w:r>
            <w:r w:rsidR="00064287">
              <w:rPr>
                <w:rFonts w:eastAsia="仿宋" w:hint="eastAsia"/>
                <w:sz w:val="28"/>
                <w:szCs w:val="28"/>
              </w:rPr>
              <w:t>3</w:t>
            </w:r>
            <w:r w:rsidR="00064287">
              <w:rPr>
                <w:rFonts w:ascii="仿宋" w:eastAsia="仿宋" w:hAnsi="仿宋" w:hint="eastAsia"/>
                <w:sz w:val="28"/>
                <w:szCs w:val="28"/>
              </w:rPr>
              <w:t xml:space="preserve"> VUE 前端技术</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_Toc14440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7</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30367" w:history="1">
            <w:r w:rsidR="00064287">
              <w:rPr>
                <w:rFonts w:eastAsia="仿宋" w:hint="eastAsia"/>
                <w:sz w:val="28"/>
                <w:szCs w:val="28"/>
              </w:rPr>
              <w:t>2</w:t>
            </w:r>
            <w:r w:rsidR="00064287">
              <w:rPr>
                <w:rFonts w:eastAsia="仿宋"/>
                <w:sz w:val="28"/>
                <w:szCs w:val="28"/>
                <w:lang w:val="zh-CN"/>
              </w:rPr>
              <w:t>.</w:t>
            </w:r>
            <w:r w:rsidR="00064287">
              <w:rPr>
                <w:rFonts w:eastAsia="仿宋" w:hint="eastAsia"/>
                <w:sz w:val="28"/>
                <w:szCs w:val="28"/>
              </w:rPr>
              <w:t>4</w:t>
            </w:r>
            <w:r w:rsidR="00064287">
              <w:rPr>
                <w:rFonts w:ascii="仿宋" w:eastAsia="仿宋" w:hAnsi="仿宋" w:hint="eastAsia"/>
                <w:sz w:val="28"/>
                <w:szCs w:val="28"/>
              </w:rPr>
              <w:t xml:space="preserve"> KOA 框架</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_Toc30367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8</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rPr>
              <w:rFonts w:ascii="仿宋" w:eastAsia="仿宋" w:hAnsi="仿宋"/>
              <w:sz w:val="28"/>
              <w:szCs w:val="28"/>
            </w:rPr>
          </w:pPr>
          <w:hyperlink w:anchor="_Toc2451" w:history="1">
            <w:r w:rsidR="00064287">
              <w:rPr>
                <w:rFonts w:eastAsia="仿宋" w:hint="eastAsia"/>
                <w:sz w:val="28"/>
                <w:szCs w:val="28"/>
              </w:rPr>
              <w:t>3</w:t>
            </w:r>
            <w:r w:rsidR="00064287">
              <w:rPr>
                <w:rFonts w:ascii="仿宋" w:eastAsia="仿宋" w:hAnsi="仿宋" w:hint="eastAsia"/>
                <w:sz w:val="28"/>
                <w:szCs w:val="28"/>
              </w:rPr>
              <w:t xml:space="preserve"> </w:t>
            </w:r>
            <w:r w:rsidR="00064287">
              <w:rPr>
                <w:rFonts w:ascii="黑体" w:eastAsia="黑体" w:hAnsi="黑体" w:cs="黑体" w:hint="eastAsia"/>
                <w:sz w:val="28"/>
                <w:szCs w:val="28"/>
              </w:rPr>
              <w:t>需求分析</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_Toc2451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9</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Theme="majorEastAsia" w:eastAsiaTheme="majorEastAsia" w:hAnsiTheme="majorEastAsia" w:cstheme="majorEastAsia"/>
              <w:sz w:val="28"/>
              <w:szCs w:val="28"/>
            </w:rPr>
          </w:pPr>
          <w:hyperlink w:anchor="_Toc23131" w:history="1">
            <w:r w:rsidR="00064287">
              <w:rPr>
                <w:rFonts w:eastAsia="仿宋" w:hint="eastAsia"/>
                <w:sz w:val="28"/>
                <w:szCs w:val="28"/>
              </w:rPr>
              <w:t>3</w:t>
            </w:r>
            <w:r w:rsidR="00064287">
              <w:rPr>
                <w:rFonts w:eastAsia="仿宋"/>
                <w:sz w:val="28"/>
                <w:szCs w:val="28"/>
                <w:lang w:val="zh-CN"/>
              </w:rPr>
              <w:t>.1</w:t>
            </w:r>
            <w:r w:rsidR="00064287">
              <w:rPr>
                <w:rFonts w:asciiTheme="majorEastAsia" w:eastAsiaTheme="majorEastAsia" w:hAnsiTheme="majorEastAsia" w:cstheme="majorEastAsia" w:hint="eastAsia"/>
                <w:sz w:val="28"/>
                <w:szCs w:val="28"/>
                <w:lang w:val="zh-CN"/>
              </w:rPr>
              <w:t xml:space="preserve"> </w:t>
            </w:r>
            <w:r w:rsidR="00064287">
              <w:rPr>
                <w:rFonts w:asciiTheme="majorEastAsia" w:eastAsiaTheme="majorEastAsia" w:hAnsiTheme="majorEastAsia" w:cstheme="majorEastAsia" w:hint="eastAsia"/>
                <w:sz w:val="28"/>
                <w:szCs w:val="28"/>
              </w:rPr>
              <w:t>可行性分析</w:t>
            </w:r>
            <w:r w:rsidR="00064287">
              <w:rPr>
                <w:rFonts w:ascii="仿宋" w:eastAsia="仿宋" w:hAnsi="仿宋" w:cs="仿宋" w:hint="eastAsia"/>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_Toc23131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9</w:t>
            </w:r>
            <w:r>
              <w:rPr>
                <w:rFonts w:asciiTheme="majorEastAsia" w:eastAsiaTheme="majorEastAsia" w:hAnsiTheme="majorEastAsia" w:cstheme="majorEastAsia" w:hint="eastAsia"/>
                <w:sz w:val="28"/>
                <w:szCs w:val="28"/>
              </w:rPr>
              <w:fldChar w:fldCharType="end"/>
            </w:r>
          </w:hyperlink>
        </w:p>
        <w:p w:rsidR="008464B5" w:rsidRDefault="00BE029C">
          <w:pPr>
            <w:pStyle w:val="3"/>
            <w:tabs>
              <w:tab w:val="right" w:leader="dot" w:pos="8306"/>
            </w:tabs>
            <w:rPr>
              <w:rFonts w:ascii="仿宋" w:eastAsia="仿宋" w:hAnsi="仿宋"/>
              <w:sz w:val="28"/>
              <w:szCs w:val="28"/>
            </w:rPr>
          </w:pPr>
          <w:hyperlink w:anchor="_Toc13258" w:history="1">
            <w:r w:rsidR="00064287">
              <w:rPr>
                <w:rFonts w:eastAsia="仿宋" w:hint="eastAsia"/>
                <w:sz w:val="28"/>
                <w:szCs w:val="28"/>
              </w:rPr>
              <w:t>3</w:t>
            </w:r>
            <w:r w:rsidR="00064287">
              <w:rPr>
                <w:rFonts w:eastAsia="仿宋"/>
                <w:sz w:val="28"/>
                <w:szCs w:val="28"/>
                <w:lang w:val="zh-CN"/>
              </w:rPr>
              <w:t>.</w:t>
            </w:r>
            <w:r w:rsidR="00064287">
              <w:rPr>
                <w:rFonts w:eastAsia="仿宋" w:hint="eastAsia"/>
                <w:sz w:val="28"/>
                <w:szCs w:val="28"/>
              </w:rPr>
              <w:t>1</w:t>
            </w:r>
            <w:r w:rsidR="00064287">
              <w:rPr>
                <w:rFonts w:eastAsia="仿宋"/>
                <w:sz w:val="28"/>
                <w:szCs w:val="28"/>
                <w:lang w:val="zh-CN"/>
              </w:rPr>
              <w:t>.1</w:t>
            </w:r>
            <w:r w:rsidR="00064287">
              <w:rPr>
                <w:rFonts w:ascii="仿宋" w:eastAsia="仿宋" w:hAnsi="仿宋" w:hint="eastAsia"/>
                <w:sz w:val="28"/>
                <w:szCs w:val="28"/>
              </w:rPr>
              <w:t xml:space="preserve"> 技术可行性</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_Toc13258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9</w:t>
            </w:r>
            <w:r>
              <w:rPr>
                <w:rFonts w:asciiTheme="majorEastAsia" w:eastAsiaTheme="majorEastAsia" w:hAnsiTheme="majorEastAsia" w:cstheme="majorEastAsia" w:hint="eastAsia"/>
                <w:sz w:val="28"/>
                <w:szCs w:val="28"/>
              </w:rPr>
              <w:fldChar w:fldCharType="end"/>
            </w:r>
          </w:hyperlink>
        </w:p>
        <w:p w:rsidR="008464B5" w:rsidRDefault="00BE029C">
          <w:pPr>
            <w:pStyle w:val="3"/>
            <w:tabs>
              <w:tab w:val="right" w:leader="dot" w:pos="8306"/>
            </w:tabs>
            <w:rPr>
              <w:rFonts w:ascii="仿宋" w:eastAsia="仿宋" w:hAnsi="仿宋"/>
              <w:sz w:val="28"/>
              <w:szCs w:val="28"/>
            </w:rPr>
          </w:pPr>
          <w:hyperlink w:anchor="_Toc18963" w:history="1">
            <w:r w:rsidR="00064287">
              <w:rPr>
                <w:rFonts w:eastAsia="仿宋" w:hint="eastAsia"/>
                <w:sz w:val="28"/>
                <w:szCs w:val="28"/>
              </w:rPr>
              <w:t>3.1</w:t>
            </w:r>
            <w:r w:rsidR="00064287">
              <w:rPr>
                <w:rFonts w:eastAsia="仿宋"/>
                <w:sz w:val="28"/>
                <w:szCs w:val="28"/>
                <w:lang w:val="zh-CN"/>
              </w:rPr>
              <w:t>.2</w:t>
            </w:r>
            <w:r w:rsidR="00064287">
              <w:rPr>
                <w:rFonts w:ascii="仿宋" w:eastAsia="仿宋" w:hAnsi="仿宋" w:hint="eastAsia"/>
                <w:sz w:val="28"/>
                <w:szCs w:val="28"/>
              </w:rPr>
              <w:t xml:space="preserve"> 社会可行性</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_Toc18963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9</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Theme="majorEastAsia" w:eastAsiaTheme="majorEastAsia" w:hAnsiTheme="majorEastAsia" w:cstheme="majorEastAsia"/>
              <w:sz w:val="28"/>
              <w:szCs w:val="28"/>
            </w:rPr>
          </w:pPr>
          <w:hyperlink w:anchor="_Toc19881" w:history="1">
            <w:r w:rsidR="00064287">
              <w:rPr>
                <w:rFonts w:eastAsia="仿宋" w:hint="eastAsia"/>
                <w:sz w:val="28"/>
                <w:szCs w:val="28"/>
              </w:rPr>
              <w:t>3</w:t>
            </w:r>
            <w:r w:rsidR="00064287">
              <w:rPr>
                <w:rFonts w:eastAsia="仿宋"/>
                <w:sz w:val="28"/>
                <w:szCs w:val="28"/>
                <w:lang w:val="zh-CN"/>
              </w:rPr>
              <w:t>.2</w:t>
            </w:r>
            <w:r w:rsidR="00064287">
              <w:rPr>
                <w:rFonts w:asciiTheme="majorEastAsia" w:eastAsiaTheme="majorEastAsia" w:hAnsiTheme="majorEastAsia" w:cstheme="majorEastAsia" w:hint="eastAsia"/>
                <w:sz w:val="28"/>
                <w:szCs w:val="28"/>
              </w:rPr>
              <w:t xml:space="preserve"> 系统总体需求</w:t>
            </w:r>
            <w:r w:rsidR="00064287">
              <w:rPr>
                <w:rFonts w:ascii="仿宋" w:eastAsia="仿宋" w:hAnsi="仿宋" w:cs="仿宋" w:hint="eastAsia"/>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_Toc19881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10</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Theme="majorEastAsia" w:eastAsiaTheme="majorEastAsia" w:hAnsiTheme="majorEastAsia" w:cstheme="majorEastAsia"/>
              <w:sz w:val="28"/>
              <w:szCs w:val="28"/>
            </w:rPr>
          </w:pPr>
          <w:hyperlink w:anchor="_Toc9483" w:history="1">
            <w:r w:rsidR="00064287">
              <w:rPr>
                <w:rFonts w:eastAsia="仿宋" w:hint="eastAsia"/>
                <w:sz w:val="28"/>
                <w:szCs w:val="28"/>
              </w:rPr>
              <w:t>3</w:t>
            </w:r>
            <w:r w:rsidR="00064287">
              <w:rPr>
                <w:rFonts w:eastAsia="仿宋"/>
                <w:sz w:val="28"/>
                <w:szCs w:val="28"/>
                <w:lang w:val="zh-CN"/>
              </w:rPr>
              <w:t>.</w:t>
            </w:r>
            <w:r w:rsidR="00064287">
              <w:rPr>
                <w:rFonts w:eastAsia="仿宋" w:hint="eastAsia"/>
                <w:sz w:val="28"/>
                <w:szCs w:val="28"/>
              </w:rPr>
              <w:t>3</w:t>
            </w:r>
            <w:r w:rsidR="00064287">
              <w:rPr>
                <w:rFonts w:asciiTheme="majorEastAsia" w:eastAsiaTheme="majorEastAsia" w:hAnsiTheme="majorEastAsia" w:cstheme="majorEastAsia" w:hint="eastAsia"/>
                <w:sz w:val="28"/>
                <w:szCs w:val="28"/>
              </w:rPr>
              <w:t xml:space="preserve"> 系统功能需求</w:t>
            </w:r>
            <w:r w:rsidR="00064287">
              <w:rPr>
                <w:rFonts w:ascii="仿宋" w:eastAsia="仿宋" w:hAnsi="仿宋" w:cs="仿宋" w:hint="eastAsia"/>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_Toc9483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10</w:t>
            </w:r>
            <w:r>
              <w:rPr>
                <w:rFonts w:asciiTheme="majorEastAsia" w:eastAsiaTheme="majorEastAsia" w:hAnsiTheme="majorEastAsia" w:cstheme="majorEastAsia" w:hint="eastAsia"/>
                <w:sz w:val="28"/>
                <w:szCs w:val="28"/>
              </w:rPr>
              <w:fldChar w:fldCharType="end"/>
            </w:r>
          </w:hyperlink>
        </w:p>
        <w:p w:rsidR="008464B5" w:rsidRDefault="00BE029C">
          <w:pPr>
            <w:pStyle w:val="3"/>
            <w:tabs>
              <w:tab w:val="right" w:leader="dot" w:pos="8306"/>
            </w:tabs>
            <w:rPr>
              <w:rFonts w:ascii="仿宋" w:eastAsia="仿宋" w:hAnsi="仿宋"/>
              <w:sz w:val="28"/>
              <w:szCs w:val="28"/>
            </w:rPr>
          </w:pPr>
          <w:hyperlink w:anchor="_Toc6184" w:history="1">
            <w:r w:rsidR="00064287">
              <w:rPr>
                <w:rFonts w:eastAsia="仿宋" w:hint="eastAsia"/>
                <w:sz w:val="28"/>
                <w:szCs w:val="28"/>
              </w:rPr>
              <w:t>3</w:t>
            </w:r>
            <w:r w:rsidR="00064287">
              <w:rPr>
                <w:rFonts w:eastAsia="仿宋"/>
                <w:sz w:val="28"/>
                <w:szCs w:val="28"/>
                <w:lang w:val="zh-CN"/>
              </w:rPr>
              <w:t>.</w:t>
            </w:r>
            <w:r w:rsidR="00064287">
              <w:rPr>
                <w:rFonts w:eastAsia="仿宋" w:hint="eastAsia"/>
                <w:sz w:val="28"/>
                <w:szCs w:val="28"/>
              </w:rPr>
              <w:t xml:space="preserve">3.1 </w:t>
            </w:r>
            <w:r w:rsidR="00064287">
              <w:rPr>
                <w:rFonts w:ascii="仿宋" w:eastAsia="仿宋" w:hAnsi="仿宋" w:hint="eastAsia"/>
                <w:sz w:val="28"/>
                <w:szCs w:val="28"/>
              </w:rPr>
              <w:t>用户模块</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_Toc6184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10</w:t>
            </w:r>
            <w:r>
              <w:rPr>
                <w:rFonts w:asciiTheme="majorEastAsia" w:eastAsiaTheme="majorEastAsia" w:hAnsiTheme="majorEastAsia" w:cstheme="majorEastAsia" w:hint="eastAsia"/>
                <w:sz w:val="28"/>
                <w:szCs w:val="28"/>
              </w:rPr>
              <w:fldChar w:fldCharType="end"/>
            </w:r>
          </w:hyperlink>
        </w:p>
        <w:p w:rsidR="008464B5" w:rsidRDefault="00BE029C">
          <w:pPr>
            <w:pStyle w:val="3"/>
            <w:tabs>
              <w:tab w:val="right" w:leader="dot" w:pos="8306"/>
            </w:tabs>
            <w:rPr>
              <w:rFonts w:ascii="仿宋" w:eastAsia="仿宋" w:hAnsi="仿宋"/>
              <w:sz w:val="28"/>
              <w:szCs w:val="28"/>
            </w:rPr>
          </w:pPr>
          <w:hyperlink w:anchor="_Toc13302" w:history="1">
            <w:r w:rsidR="00064287">
              <w:rPr>
                <w:rFonts w:eastAsia="仿宋" w:hint="eastAsia"/>
                <w:sz w:val="28"/>
                <w:szCs w:val="28"/>
              </w:rPr>
              <w:t>3</w:t>
            </w:r>
            <w:r w:rsidR="00064287">
              <w:rPr>
                <w:rFonts w:eastAsia="仿宋"/>
                <w:sz w:val="28"/>
                <w:szCs w:val="28"/>
                <w:lang w:val="zh-CN"/>
              </w:rPr>
              <w:t>.</w:t>
            </w:r>
            <w:r w:rsidR="00064287">
              <w:rPr>
                <w:rFonts w:eastAsia="仿宋" w:hint="eastAsia"/>
                <w:sz w:val="28"/>
                <w:szCs w:val="28"/>
              </w:rPr>
              <w:t xml:space="preserve">3.2 </w:t>
            </w:r>
            <w:r w:rsidR="00064287">
              <w:rPr>
                <w:rFonts w:ascii="仿宋" w:eastAsia="仿宋" w:hAnsi="仿宋" w:hint="eastAsia"/>
                <w:sz w:val="28"/>
                <w:szCs w:val="28"/>
              </w:rPr>
              <w:t>生活记录模块</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_Toc13302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10</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7755" w:history="1">
            <w:r w:rsidR="00064287">
              <w:rPr>
                <w:rFonts w:eastAsia="仿宋" w:hint="eastAsia"/>
                <w:sz w:val="28"/>
                <w:szCs w:val="28"/>
              </w:rPr>
              <w:t>3</w:t>
            </w:r>
            <w:r w:rsidR="00064287">
              <w:rPr>
                <w:rFonts w:eastAsia="仿宋"/>
                <w:sz w:val="28"/>
                <w:szCs w:val="28"/>
                <w:lang w:val="zh-CN"/>
              </w:rPr>
              <w:t>.</w:t>
            </w:r>
            <w:r w:rsidR="00064287">
              <w:rPr>
                <w:rFonts w:eastAsia="仿宋" w:hint="eastAsia"/>
                <w:sz w:val="28"/>
                <w:szCs w:val="28"/>
              </w:rPr>
              <w:t>4</w:t>
            </w:r>
            <w:r w:rsidR="00064287">
              <w:rPr>
                <w:rFonts w:ascii="仿宋" w:eastAsia="仿宋" w:hAnsi="仿宋" w:hint="eastAsia"/>
                <w:sz w:val="28"/>
                <w:szCs w:val="28"/>
              </w:rPr>
              <w:t xml:space="preserve"> 系统性能需求</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_Toc7755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11</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rPr>
              <w:rFonts w:ascii="仿宋" w:eastAsia="仿宋" w:hAnsi="仿宋"/>
              <w:sz w:val="28"/>
              <w:szCs w:val="28"/>
            </w:rPr>
          </w:pPr>
          <w:hyperlink w:anchor="_Toc3711" w:history="1">
            <w:r w:rsidR="00064287">
              <w:rPr>
                <w:rFonts w:eastAsia="仿宋" w:hint="eastAsia"/>
                <w:sz w:val="28"/>
                <w:szCs w:val="28"/>
              </w:rPr>
              <w:t xml:space="preserve">4 </w:t>
            </w:r>
            <w:r w:rsidR="00064287">
              <w:rPr>
                <w:rFonts w:ascii="黑体" w:eastAsia="黑体" w:hAnsi="黑体" w:cs="黑体" w:hint="eastAsia"/>
                <w:sz w:val="28"/>
                <w:szCs w:val="28"/>
              </w:rPr>
              <w:t>系统设计</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_Toc3711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13</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14076" w:history="1">
            <w:r w:rsidR="00064287">
              <w:rPr>
                <w:rFonts w:eastAsia="仿宋" w:hint="eastAsia"/>
                <w:sz w:val="28"/>
                <w:szCs w:val="28"/>
              </w:rPr>
              <w:t>4</w:t>
            </w:r>
            <w:r w:rsidR="00064287">
              <w:rPr>
                <w:rFonts w:eastAsia="仿宋"/>
                <w:sz w:val="28"/>
                <w:szCs w:val="28"/>
                <w:lang w:val="zh-CN"/>
              </w:rPr>
              <w:t>.1</w:t>
            </w:r>
            <w:r w:rsidR="00064287">
              <w:rPr>
                <w:rFonts w:ascii="仿宋" w:eastAsia="仿宋" w:hAnsi="仿宋" w:hint="eastAsia"/>
                <w:sz w:val="28"/>
                <w:szCs w:val="28"/>
                <w:lang w:val="zh-CN"/>
              </w:rPr>
              <w:t xml:space="preserve"> </w:t>
            </w:r>
            <w:r w:rsidR="00064287">
              <w:rPr>
                <w:rFonts w:ascii="仿宋" w:eastAsia="仿宋" w:hAnsi="仿宋" w:hint="eastAsia"/>
                <w:sz w:val="28"/>
                <w:szCs w:val="28"/>
              </w:rPr>
              <w:t>体系结构设计</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_Toc14076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13</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32296" w:history="1">
            <w:r w:rsidR="00064287">
              <w:rPr>
                <w:rFonts w:eastAsia="仿宋" w:hint="eastAsia"/>
                <w:sz w:val="28"/>
                <w:szCs w:val="28"/>
              </w:rPr>
              <w:t>4</w:t>
            </w:r>
            <w:r w:rsidR="00064287">
              <w:rPr>
                <w:rFonts w:eastAsia="仿宋"/>
                <w:sz w:val="28"/>
                <w:szCs w:val="28"/>
                <w:lang w:val="zh-CN"/>
              </w:rPr>
              <w:t>.2</w:t>
            </w:r>
            <w:r w:rsidR="00064287">
              <w:rPr>
                <w:rFonts w:ascii="仿宋" w:eastAsia="仿宋" w:hAnsi="仿宋" w:hint="eastAsia"/>
                <w:sz w:val="28"/>
                <w:szCs w:val="28"/>
              </w:rPr>
              <w:t xml:space="preserve"> 主要功能设计</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_Toc32296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13</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8943" w:history="1">
            <w:r w:rsidR="00064287">
              <w:rPr>
                <w:rFonts w:eastAsia="仿宋" w:hint="eastAsia"/>
                <w:sz w:val="28"/>
                <w:szCs w:val="28"/>
              </w:rPr>
              <w:t>4</w:t>
            </w:r>
            <w:r w:rsidR="00064287">
              <w:rPr>
                <w:rFonts w:eastAsia="仿宋"/>
                <w:sz w:val="28"/>
                <w:szCs w:val="28"/>
                <w:lang w:val="zh-CN"/>
              </w:rPr>
              <w:t>.</w:t>
            </w:r>
            <w:r w:rsidR="00064287">
              <w:rPr>
                <w:rFonts w:eastAsia="仿宋" w:hint="eastAsia"/>
                <w:sz w:val="28"/>
                <w:szCs w:val="28"/>
              </w:rPr>
              <w:t>3</w:t>
            </w:r>
            <w:r w:rsidR="00064287">
              <w:rPr>
                <w:rFonts w:ascii="仿宋" w:eastAsia="仿宋" w:hAnsi="仿宋" w:hint="eastAsia"/>
                <w:sz w:val="28"/>
                <w:szCs w:val="28"/>
              </w:rPr>
              <w:t xml:space="preserve"> 数据库设计</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_Toc8943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14</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rPr>
              <w:rFonts w:ascii="仿宋" w:eastAsia="仿宋" w:hAnsi="仿宋"/>
              <w:sz w:val="28"/>
              <w:szCs w:val="28"/>
            </w:rPr>
          </w:pPr>
          <w:hyperlink w:anchor="_Toc20775" w:history="1">
            <w:r w:rsidR="00064287">
              <w:rPr>
                <w:rFonts w:eastAsia="仿宋" w:hint="eastAsia"/>
                <w:sz w:val="28"/>
                <w:szCs w:val="28"/>
              </w:rPr>
              <w:t>5</w:t>
            </w:r>
            <w:r w:rsidR="00064287">
              <w:rPr>
                <w:rFonts w:ascii="仿宋" w:eastAsia="仿宋" w:hAnsi="仿宋" w:hint="eastAsia"/>
                <w:sz w:val="28"/>
                <w:szCs w:val="28"/>
              </w:rPr>
              <w:t xml:space="preserve"> </w:t>
            </w:r>
            <w:r w:rsidR="00064287">
              <w:rPr>
                <w:rFonts w:ascii="黑体" w:eastAsia="黑体" w:hAnsi="黑体" w:cs="黑体" w:hint="eastAsia"/>
                <w:sz w:val="28"/>
                <w:szCs w:val="28"/>
              </w:rPr>
              <w:t>系统实现</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_Toc20775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17</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3723" w:history="1">
            <w:r w:rsidR="00064287">
              <w:rPr>
                <w:rFonts w:eastAsia="仿宋" w:hint="eastAsia"/>
                <w:sz w:val="28"/>
                <w:szCs w:val="28"/>
              </w:rPr>
              <w:t>5</w:t>
            </w:r>
            <w:r w:rsidR="00064287">
              <w:rPr>
                <w:rFonts w:eastAsia="仿宋"/>
                <w:sz w:val="28"/>
                <w:szCs w:val="28"/>
                <w:lang w:val="zh-CN"/>
              </w:rPr>
              <w:t>.1</w:t>
            </w:r>
            <w:r w:rsidR="00064287">
              <w:rPr>
                <w:rFonts w:ascii="仿宋" w:eastAsia="仿宋" w:hAnsi="仿宋" w:hint="eastAsia"/>
                <w:sz w:val="28"/>
                <w:szCs w:val="28"/>
                <w:lang w:val="zh-CN"/>
              </w:rPr>
              <w:t xml:space="preserve"> </w:t>
            </w:r>
            <w:r w:rsidR="00064287">
              <w:rPr>
                <w:rFonts w:ascii="仿宋" w:eastAsia="仿宋" w:hAnsi="仿宋" w:hint="eastAsia"/>
                <w:sz w:val="28"/>
                <w:szCs w:val="28"/>
              </w:rPr>
              <w:t>主要功能页面实现</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_Toc3723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17</w:t>
            </w:r>
            <w:r>
              <w:rPr>
                <w:rFonts w:asciiTheme="majorEastAsia" w:eastAsiaTheme="majorEastAsia" w:hAnsiTheme="majorEastAsia" w:cstheme="majorEastAsia" w:hint="eastAsia"/>
                <w:sz w:val="28"/>
                <w:szCs w:val="28"/>
              </w:rPr>
              <w:fldChar w:fldCharType="end"/>
            </w:r>
          </w:hyperlink>
        </w:p>
        <w:p w:rsidR="008464B5" w:rsidRDefault="00BE029C">
          <w:pPr>
            <w:pStyle w:val="3"/>
            <w:tabs>
              <w:tab w:val="right" w:leader="dot" w:pos="8306"/>
            </w:tabs>
            <w:rPr>
              <w:rFonts w:ascii="仿宋" w:eastAsia="仿宋" w:hAnsi="仿宋"/>
              <w:sz w:val="28"/>
              <w:szCs w:val="28"/>
            </w:rPr>
          </w:pPr>
          <w:hyperlink w:anchor="_Toc25896" w:history="1">
            <w:r w:rsidR="00064287">
              <w:rPr>
                <w:rFonts w:eastAsia="仿宋" w:hint="eastAsia"/>
                <w:sz w:val="28"/>
                <w:szCs w:val="28"/>
              </w:rPr>
              <w:t>5.1.1</w:t>
            </w:r>
            <w:r w:rsidR="00064287">
              <w:rPr>
                <w:rFonts w:ascii="仿宋" w:eastAsia="仿宋" w:hAnsi="仿宋" w:hint="eastAsia"/>
                <w:sz w:val="28"/>
                <w:szCs w:val="28"/>
              </w:rPr>
              <w:t xml:space="preserve"> 主页模块</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_Toc25896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17</w:t>
            </w:r>
            <w:r>
              <w:rPr>
                <w:rFonts w:asciiTheme="majorEastAsia" w:eastAsiaTheme="majorEastAsia" w:hAnsiTheme="majorEastAsia" w:cstheme="majorEastAsia" w:hint="eastAsia"/>
                <w:sz w:val="28"/>
                <w:szCs w:val="28"/>
              </w:rPr>
              <w:fldChar w:fldCharType="end"/>
            </w:r>
          </w:hyperlink>
        </w:p>
        <w:p w:rsidR="008464B5" w:rsidRDefault="00BE029C">
          <w:pPr>
            <w:pStyle w:val="3"/>
            <w:tabs>
              <w:tab w:val="right" w:leader="dot" w:pos="8306"/>
            </w:tabs>
            <w:rPr>
              <w:rFonts w:ascii="仿宋" w:eastAsia="仿宋" w:hAnsi="仿宋"/>
              <w:sz w:val="28"/>
              <w:szCs w:val="28"/>
            </w:rPr>
          </w:pPr>
          <w:hyperlink w:anchor="_Toc16423" w:history="1">
            <w:r w:rsidR="00064287">
              <w:rPr>
                <w:rFonts w:eastAsia="仿宋" w:hint="eastAsia"/>
                <w:sz w:val="28"/>
                <w:szCs w:val="28"/>
              </w:rPr>
              <w:t>5.1.2</w:t>
            </w:r>
            <w:r w:rsidR="00064287">
              <w:rPr>
                <w:rFonts w:ascii="仿宋" w:eastAsia="仿宋" w:hAnsi="仿宋" w:hint="eastAsia"/>
                <w:sz w:val="28"/>
                <w:szCs w:val="28"/>
              </w:rPr>
              <w:t xml:space="preserve"> 查看模块</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_Toc16423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20</w:t>
            </w:r>
            <w:r>
              <w:rPr>
                <w:rFonts w:asciiTheme="majorEastAsia" w:eastAsiaTheme="majorEastAsia" w:hAnsiTheme="majorEastAsia" w:cstheme="majorEastAsia" w:hint="eastAsia"/>
                <w:sz w:val="28"/>
                <w:szCs w:val="28"/>
              </w:rPr>
              <w:fldChar w:fldCharType="end"/>
            </w:r>
          </w:hyperlink>
        </w:p>
        <w:p w:rsidR="008464B5" w:rsidRDefault="00BE029C">
          <w:pPr>
            <w:pStyle w:val="3"/>
            <w:tabs>
              <w:tab w:val="right" w:leader="dot" w:pos="8306"/>
            </w:tabs>
            <w:rPr>
              <w:rFonts w:ascii="仿宋" w:eastAsia="仿宋" w:hAnsi="仿宋"/>
              <w:sz w:val="28"/>
              <w:szCs w:val="28"/>
            </w:rPr>
          </w:pPr>
          <w:hyperlink w:anchor="_Toc12571" w:history="1">
            <w:r w:rsidR="00064287">
              <w:rPr>
                <w:rFonts w:eastAsia="仿宋" w:hint="eastAsia"/>
                <w:sz w:val="28"/>
                <w:szCs w:val="28"/>
              </w:rPr>
              <w:t>5.1.3</w:t>
            </w:r>
            <w:r w:rsidR="00064287">
              <w:rPr>
                <w:rFonts w:ascii="仿宋" w:eastAsia="仿宋" w:hAnsi="仿宋" w:hint="eastAsia"/>
                <w:sz w:val="28"/>
                <w:szCs w:val="28"/>
              </w:rPr>
              <w:t xml:space="preserve"> 添加模块</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_Toc12571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23</w:t>
            </w:r>
            <w:r>
              <w:rPr>
                <w:rFonts w:asciiTheme="majorEastAsia" w:eastAsiaTheme="majorEastAsia" w:hAnsiTheme="majorEastAsia" w:cstheme="majorEastAsia" w:hint="eastAsia"/>
                <w:sz w:val="28"/>
                <w:szCs w:val="28"/>
              </w:rPr>
              <w:fldChar w:fldCharType="end"/>
            </w:r>
          </w:hyperlink>
        </w:p>
        <w:p w:rsidR="008464B5" w:rsidRDefault="00BE029C">
          <w:pPr>
            <w:pStyle w:val="3"/>
            <w:tabs>
              <w:tab w:val="right" w:leader="dot" w:pos="8306"/>
            </w:tabs>
            <w:rPr>
              <w:rFonts w:ascii="仿宋" w:eastAsia="仿宋" w:hAnsi="仿宋"/>
              <w:sz w:val="28"/>
              <w:szCs w:val="28"/>
            </w:rPr>
          </w:pPr>
          <w:hyperlink w:anchor="_Toc15642" w:history="1">
            <w:r w:rsidR="00064287">
              <w:rPr>
                <w:rFonts w:eastAsia="仿宋" w:hint="eastAsia"/>
                <w:sz w:val="28"/>
                <w:szCs w:val="28"/>
              </w:rPr>
              <w:t>5.1.4</w:t>
            </w:r>
            <w:r w:rsidR="00064287">
              <w:rPr>
                <w:rFonts w:ascii="仿宋" w:eastAsia="仿宋" w:hAnsi="仿宋" w:hint="eastAsia"/>
                <w:sz w:val="28"/>
                <w:szCs w:val="28"/>
              </w:rPr>
              <w:t xml:space="preserve"> 详细模块</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_Toc15642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24</w:t>
            </w:r>
            <w:r>
              <w:rPr>
                <w:rFonts w:asciiTheme="majorEastAsia" w:eastAsiaTheme="majorEastAsia" w:hAnsiTheme="majorEastAsia" w:cstheme="majorEastAsia" w:hint="eastAsia"/>
                <w:sz w:val="28"/>
                <w:szCs w:val="28"/>
              </w:rPr>
              <w:fldChar w:fldCharType="end"/>
            </w:r>
          </w:hyperlink>
        </w:p>
        <w:p w:rsidR="008464B5" w:rsidRDefault="00BE029C">
          <w:pPr>
            <w:pStyle w:val="3"/>
            <w:tabs>
              <w:tab w:val="right" w:leader="dot" w:pos="8306"/>
            </w:tabs>
            <w:rPr>
              <w:rFonts w:ascii="仿宋" w:eastAsia="仿宋" w:hAnsi="仿宋"/>
              <w:sz w:val="28"/>
              <w:szCs w:val="28"/>
            </w:rPr>
          </w:pPr>
          <w:hyperlink w:anchor="_Toc3705" w:history="1">
            <w:r w:rsidR="00064287">
              <w:rPr>
                <w:rFonts w:eastAsia="仿宋" w:hint="eastAsia"/>
                <w:sz w:val="28"/>
                <w:szCs w:val="28"/>
              </w:rPr>
              <w:t>5.1.5</w:t>
            </w:r>
            <w:r w:rsidR="00064287">
              <w:rPr>
                <w:rFonts w:ascii="仿宋" w:eastAsia="仿宋" w:hAnsi="仿宋" w:hint="eastAsia"/>
                <w:sz w:val="28"/>
                <w:szCs w:val="28"/>
              </w:rPr>
              <w:t xml:space="preserve"> 用户模块</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_Toc3705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25</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17525" w:history="1">
            <w:r w:rsidR="00064287">
              <w:rPr>
                <w:rFonts w:eastAsia="仿宋" w:hint="eastAsia"/>
                <w:sz w:val="28"/>
                <w:szCs w:val="28"/>
              </w:rPr>
              <w:t>5</w:t>
            </w:r>
            <w:r w:rsidR="00064287">
              <w:rPr>
                <w:rFonts w:eastAsia="仿宋"/>
                <w:sz w:val="28"/>
                <w:szCs w:val="28"/>
                <w:lang w:val="zh-CN"/>
              </w:rPr>
              <w:t>.2</w:t>
            </w:r>
            <w:r w:rsidR="00064287">
              <w:rPr>
                <w:rFonts w:ascii="仿宋" w:eastAsia="仿宋" w:hAnsi="仿宋" w:hint="eastAsia"/>
                <w:sz w:val="28"/>
                <w:szCs w:val="28"/>
              </w:rPr>
              <w:t xml:space="preserve"> 服务相关接口实现</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_Toc17525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26</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rPr>
              <w:rFonts w:ascii="仿宋" w:eastAsia="仿宋" w:hAnsi="仿宋"/>
              <w:sz w:val="28"/>
              <w:szCs w:val="28"/>
            </w:rPr>
          </w:pPr>
          <w:hyperlink w:anchor="_Toc17828" w:history="1">
            <w:r w:rsidR="00064287">
              <w:rPr>
                <w:rFonts w:eastAsia="仿宋" w:hint="eastAsia"/>
                <w:sz w:val="28"/>
                <w:szCs w:val="28"/>
              </w:rPr>
              <w:t xml:space="preserve">6 </w:t>
            </w:r>
            <w:r w:rsidR="00064287">
              <w:rPr>
                <w:rFonts w:ascii="黑体" w:eastAsia="黑体" w:hAnsi="黑体" w:cs="黑体" w:hint="eastAsia"/>
                <w:sz w:val="28"/>
                <w:szCs w:val="28"/>
              </w:rPr>
              <w:t>系统测试</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_Toc17828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29</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13407" w:history="1">
            <w:r w:rsidR="00064287">
              <w:rPr>
                <w:rFonts w:eastAsia="仿宋" w:hint="eastAsia"/>
                <w:sz w:val="28"/>
                <w:szCs w:val="28"/>
              </w:rPr>
              <w:t>6.1</w:t>
            </w:r>
            <w:r w:rsidR="00064287">
              <w:rPr>
                <w:rFonts w:ascii="仿宋" w:eastAsia="仿宋" w:hAnsi="仿宋" w:hint="eastAsia"/>
                <w:sz w:val="28"/>
                <w:szCs w:val="28"/>
              </w:rPr>
              <w:t xml:space="preserve"> 功能性测试</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_Toc13407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29</w:t>
            </w:r>
            <w:r>
              <w:rPr>
                <w:rFonts w:asciiTheme="majorEastAsia" w:eastAsiaTheme="majorEastAsia" w:hAnsiTheme="majorEastAsia" w:cstheme="majorEastAsia" w:hint="eastAsia"/>
                <w:sz w:val="28"/>
                <w:szCs w:val="28"/>
              </w:rPr>
              <w:fldChar w:fldCharType="end"/>
            </w:r>
          </w:hyperlink>
        </w:p>
        <w:p w:rsidR="008464B5" w:rsidRDefault="00BE029C">
          <w:pPr>
            <w:pStyle w:val="20"/>
            <w:tabs>
              <w:tab w:val="right" w:leader="dot" w:pos="8306"/>
            </w:tabs>
            <w:rPr>
              <w:rFonts w:ascii="仿宋" w:eastAsia="仿宋" w:hAnsi="仿宋"/>
              <w:sz w:val="28"/>
              <w:szCs w:val="28"/>
            </w:rPr>
          </w:pPr>
          <w:hyperlink w:anchor="_Toc15947" w:history="1">
            <w:r w:rsidR="00064287">
              <w:rPr>
                <w:rFonts w:eastAsia="仿宋" w:hint="eastAsia"/>
                <w:sz w:val="28"/>
                <w:szCs w:val="28"/>
              </w:rPr>
              <w:t>6.2</w:t>
            </w:r>
            <w:r w:rsidR="00064287">
              <w:rPr>
                <w:rFonts w:ascii="仿宋" w:eastAsia="仿宋" w:hAnsi="仿宋" w:hint="eastAsia"/>
                <w:sz w:val="28"/>
                <w:szCs w:val="28"/>
              </w:rPr>
              <w:t xml:space="preserve"> 兼容性测试</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_Toc15947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30</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rPr>
              <w:rFonts w:ascii="仿宋" w:eastAsia="仿宋" w:hAnsi="仿宋"/>
              <w:sz w:val="28"/>
              <w:szCs w:val="28"/>
            </w:rPr>
          </w:pPr>
          <w:hyperlink w:anchor="_Toc22369" w:history="1">
            <w:r w:rsidR="00064287">
              <w:rPr>
                <w:rFonts w:ascii="黑体" w:eastAsia="黑体" w:hAnsi="黑体" w:cs="黑体" w:hint="eastAsia"/>
                <w:sz w:val="28"/>
                <w:szCs w:val="28"/>
              </w:rPr>
              <w:t>结论</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_Toc22369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31</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rPr>
              <w:rFonts w:ascii="仿宋" w:eastAsia="仿宋" w:hAnsi="仿宋"/>
              <w:sz w:val="28"/>
              <w:szCs w:val="28"/>
            </w:rPr>
          </w:pPr>
          <w:hyperlink w:anchor="_Toc31742" w:history="1">
            <w:r w:rsidR="00064287">
              <w:rPr>
                <w:rFonts w:ascii="黑体" w:eastAsia="黑体" w:hAnsi="黑体" w:cs="黑体" w:hint="eastAsia"/>
                <w:sz w:val="28"/>
                <w:szCs w:val="28"/>
              </w:rPr>
              <w:t>参考文献</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_Toc31742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32</w:t>
            </w:r>
            <w:r>
              <w:rPr>
                <w:rFonts w:asciiTheme="majorEastAsia" w:eastAsiaTheme="majorEastAsia" w:hAnsiTheme="majorEastAsia" w:cstheme="majorEastAsia" w:hint="eastAsia"/>
                <w:sz w:val="28"/>
                <w:szCs w:val="28"/>
              </w:rPr>
              <w:fldChar w:fldCharType="end"/>
            </w:r>
          </w:hyperlink>
        </w:p>
        <w:p w:rsidR="008464B5" w:rsidRDefault="00BE029C">
          <w:pPr>
            <w:pStyle w:val="10"/>
            <w:tabs>
              <w:tab w:val="right" w:leader="dot" w:pos="8306"/>
            </w:tabs>
          </w:pPr>
          <w:hyperlink w:anchor="_Toc16694" w:history="1">
            <w:r w:rsidR="00064287">
              <w:rPr>
                <w:rFonts w:ascii="黑体" w:eastAsia="黑体" w:hAnsi="黑体" w:cs="黑体" w:hint="eastAsia"/>
                <w:sz w:val="28"/>
                <w:szCs w:val="28"/>
              </w:rPr>
              <w:t>致谢</w:t>
            </w:r>
            <w:r w:rsidR="00064287">
              <w:rPr>
                <w:rFonts w:ascii="仿宋" w:eastAsia="仿宋" w:hAnsi="仿宋"/>
                <w:sz w:val="28"/>
                <w:szCs w:val="28"/>
              </w:rPr>
              <w:tab/>
            </w:r>
            <w:r>
              <w:rPr>
                <w:rFonts w:asciiTheme="majorEastAsia" w:eastAsiaTheme="majorEastAsia" w:hAnsiTheme="majorEastAsia" w:cstheme="majorEastAsia" w:hint="eastAsia"/>
                <w:sz w:val="28"/>
                <w:szCs w:val="28"/>
              </w:rPr>
              <w:fldChar w:fldCharType="begin"/>
            </w:r>
            <w:r w:rsidR="00064287">
              <w:rPr>
                <w:rFonts w:asciiTheme="majorEastAsia" w:eastAsiaTheme="majorEastAsia" w:hAnsiTheme="majorEastAsia" w:cstheme="majorEastAsia" w:hint="eastAsia"/>
                <w:sz w:val="28"/>
                <w:szCs w:val="28"/>
              </w:rPr>
              <w:instrText xml:space="preserve"> PAGEREF _Toc16694 \h </w:instrText>
            </w:r>
            <w:r>
              <w:rPr>
                <w:rFonts w:asciiTheme="majorEastAsia" w:eastAsiaTheme="majorEastAsia" w:hAnsiTheme="majorEastAsia" w:cstheme="majorEastAsia" w:hint="eastAsia"/>
                <w:sz w:val="28"/>
                <w:szCs w:val="28"/>
              </w:rPr>
            </w:r>
            <w:r>
              <w:rPr>
                <w:rFonts w:asciiTheme="majorEastAsia" w:eastAsiaTheme="majorEastAsia" w:hAnsiTheme="majorEastAsia" w:cstheme="majorEastAsia" w:hint="eastAsia"/>
                <w:sz w:val="28"/>
                <w:szCs w:val="28"/>
              </w:rPr>
              <w:fldChar w:fldCharType="separate"/>
            </w:r>
            <w:r w:rsidR="00064287">
              <w:rPr>
                <w:rFonts w:asciiTheme="majorEastAsia" w:eastAsiaTheme="majorEastAsia" w:hAnsiTheme="majorEastAsia" w:cstheme="majorEastAsia" w:hint="eastAsia"/>
                <w:sz w:val="28"/>
                <w:szCs w:val="28"/>
              </w:rPr>
              <w:t>35</w:t>
            </w:r>
            <w:r>
              <w:rPr>
                <w:rFonts w:asciiTheme="majorEastAsia" w:eastAsiaTheme="majorEastAsia" w:hAnsiTheme="majorEastAsia" w:cstheme="majorEastAsia" w:hint="eastAsia"/>
                <w:sz w:val="28"/>
                <w:szCs w:val="28"/>
              </w:rPr>
              <w:fldChar w:fldCharType="end"/>
            </w:r>
          </w:hyperlink>
        </w:p>
        <w:p w:rsidR="008464B5" w:rsidRDefault="00BE029C">
          <w:r>
            <w:fldChar w:fldCharType="end"/>
          </w:r>
        </w:p>
      </w:sdtContent>
    </w:sdt>
    <w:p w:rsidR="008464B5" w:rsidRDefault="008464B5"/>
    <w:p w:rsidR="008464B5" w:rsidRDefault="008464B5"/>
    <w:p w:rsidR="008464B5" w:rsidRDefault="008464B5">
      <w:pPr>
        <w:spacing w:line="480" w:lineRule="exact"/>
        <w:rPr>
          <w:rFonts w:ascii="黑体" w:eastAsia="黑体" w:hAnsi="宋体"/>
          <w:sz w:val="32"/>
          <w:szCs w:val="32"/>
        </w:rPr>
        <w:sectPr w:rsidR="008464B5">
          <w:footerReference w:type="default" r:id="rId9"/>
          <w:pgSz w:w="11906" w:h="16838"/>
          <w:pgMar w:top="1440" w:right="1800" w:bottom="1440" w:left="1800" w:header="851" w:footer="992" w:gutter="0"/>
          <w:pgNumType w:fmt="upperRoman" w:start="1"/>
          <w:cols w:space="425"/>
          <w:docGrid w:type="lines" w:linePitch="312"/>
        </w:sectPr>
      </w:pPr>
    </w:p>
    <w:p w:rsidR="008464B5" w:rsidRDefault="008464B5">
      <w:pPr>
        <w:spacing w:line="480" w:lineRule="exact"/>
        <w:jc w:val="center"/>
        <w:rPr>
          <w:rFonts w:ascii="黑体" w:eastAsia="黑体" w:hAnsi="宋体"/>
          <w:sz w:val="32"/>
          <w:szCs w:val="32"/>
        </w:rPr>
      </w:pPr>
    </w:p>
    <w:p w:rsidR="008464B5" w:rsidRDefault="00064287">
      <w:pPr>
        <w:spacing w:line="480" w:lineRule="exact"/>
        <w:jc w:val="center"/>
        <w:rPr>
          <w:rFonts w:ascii="黑体" w:eastAsia="黑体" w:hAnsi="宋体"/>
          <w:sz w:val="36"/>
          <w:szCs w:val="36"/>
        </w:rPr>
      </w:pPr>
      <w:r>
        <w:rPr>
          <w:rFonts w:ascii="黑体" w:eastAsia="黑体" w:hAnsi="宋体" w:hint="eastAsia"/>
          <w:sz w:val="32"/>
          <w:szCs w:val="32"/>
        </w:rPr>
        <w:t>基于定位的生活记录Web应用的设计与实现</w:t>
      </w:r>
    </w:p>
    <w:p w:rsidR="008464B5" w:rsidRDefault="008464B5">
      <w:pPr>
        <w:spacing w:line="480" w:lineRule="exact"/>
        <w:jc w:val="center"/>
        <w:rPr>
          <w:rFonts w:eastAsia="楷体"/>
          <w:sz w:val="28"/>
          <w:szCs w:val="28"/>
        </w:rPr>
      </w:pPr>
    </w:p>
    <w:p w:rsidR="008464B5" w:rsidRDefault="00064287">
      <w:pPr>
        <w:spacing w:line="480" w:lineRule="exact"/>
        <w:jc w:val="center"/>
        <w:rPr>
          <w:rFonts w:eastAsia="仿宋"/>
          <w:sz w:val="28"/>
          <w:szCs w:val="28"/>
        </w:rPr>
      </w:pPr>
      <w:r>
        <w:rPr>
          <w:rFonts w:ascii="仿宋" w:eastAsia="仿宋" w:hAnsi="仿宋" w:cs="仿宋" w:hint="eastAsia"/>
          <w:sz w:val="28"/>
          <w:szCs w:val="28"/>
        </w:rPr>
        <w:t>软件工程</w:t>
      </w:r>
      <w:r>
        <w:rPr>
          <w:rFonts w:ascii="仿宋" w:eastAsia="仿宋" w:hAnsi="仿宋" w:cs="仿宋"/>
          <w:sz w:val="28"/>
          <w:szCs w:val="28"/>
        </w:rPr>
        <w:t xml:space="preserve"> </w:t>
      </w:r>
      <w:r>
        <w:rPr>
          <w:rFonts w:ascii="仿宋" w:eastAsia="仿宋" w:hAnsi="仿宋" w:cs="仿宋" w:hint="eastAsia"/>
          <w:sz w:val="28"/>
          <w:szCs w:val="28"/>
        </w:rPr>
        <w:t>2018</w:t>
      </w:r>
      <w:r>
        <w:rPr>
          <w:rFonts w:ascii="仿宋" w:eastAsia="仿宋" w:hAnsi="仿宋" w:cs="仿宋"/>
          <w:sz w:val="28"/>
          <w:szCs w:val="28"/>
        </w:rPr>
        <w:t xml:space="preserve">级 </w:t>
      </w:r>
      <w:r>
        <w:rPr>
          <w:rFonts w:ascii="仿宋" w:eastAsia="仿宋" w:hAnsi="仿宋" w:cs="仿宋" w:hint="eastAsia"/>
          <w:sz w:val="28"/>
          <w:szCs w:val="28"/>
        </w:rPr>
        <w:t>杨忠波</w:t>
      </w:r>
    </w:p>
    <w:p w:rsidR="008464B5" w:rsidRDefault="008464B5">
      <w:pPr>
        <w:spacing w:line="480" w:lineRule="exact"/>
        <w:ind w:firstLineChars="200" w:firstLine="560"/>
        <w:rPr>
          <w:rFonts w:eastAsia="楷体"/>
          <w:sz w:val="28"/>
          <w:szCs w:val="28"/>
        </w:rPr>
      </w:pPr>
      <w:bookmarkStart w:id="13" w:name="_Toc13178"/>
    </w:p>
    <w:p w:rsidR="008464B5" w:rsidRDefault="00064287">
      <w:pPr>
        <w:ind w:rightChars="200" w:right="420"/>
        <w:rPr>
          <w:rStyle w:val="1Char"/>
          <w:rFonts w:ascii="Times New Roman" w:eastAsia="黑体" w:hAnsi="Times New Roman" w:cs="Times New Roman"/>
          <w:b w:val="0"/>
          <w:bCs w:val="0"/>
          <w:sz w:val="28"/>
          <w:szCs w:val="28"/>
        </w:rPr>
      </w:pPr>
      <w:bookmarkStart w:id="14" w:name="_Toc1731"/>
      <w:bookmarkStart w:id="15" w:name="_Toc11333"/>
      <w:bookmarkStart w:id="16" w:name="_Toc20164"/>
      <w:bookmarkStart w:id="17" w:name="_Toc5185"/>
      <w:r>
        <w:rPr>
          <w:rStyle w:val="1Char"/>
          <w:rFonts w:ascii="Times New Roman" w:eastAsia="黑体" w:hAnsi="Times New Roman" w:cs="Times New Roman" w:hint="eastAsia"/>
          <w:b w:val="0"/>
          <w:bCs w:val="0"/>
          <w:sz w:val="28"/>
          <w:szCs w:val="28"/>
        </w:rPr>
        <w:t>摘要：</w:t>
      </w:r>
      <w:bookmarkEnd w:id="14"/>
      <w:bookmarkEnd w:id="15"/>
      <w:bookmarkEnd w:id="16"/>
      <w:bookmarkEnd w:id="17"/>
      <w:r>
        <w:rPr>
          <w:rFonts w:ascii="仿宋" w:eastAsia="仿宋" w:hAnsi="仿宋" w:hint="eastAsia"/>
          <w:sz w:val="24"/>
        </w:rPr>
        <w:t>在现在信息化的社会中，每个人的生活本身就时时刻刻都是一种信息资源。</w:t>
      </w:r>
      <w:del w:id="18" w:author="Ark New" w:date="2022-05-01T11:55:00Z">
        <w:r w:rsidDel="002E64CC">
          <w:rPr>
            <w:rFonts w:ascii="仿宋" w:eastAsia="仿宋" w:hAnsi="仿宋" w:hint="eastAsia"/>
            <w:sz w:val="24"/>
          </w:rPr>
          <w:delText>而本次的研究设计便是想</w:delText>
        </w:r>
      </w:del>
      <w:ins w:id="19" w:author="Ark New" w:date="2022-05-01T11:56:00Z">
        <w:r w:rsidR="002E64CC">
          <w:rPr>
            <w:rFonts w:ascii="仿宋" w:eastAsia="仿宋" w:hAnsi="仿宋" w:hint="eastAsia"/>
            <w:sz w:val="24"/>
          </w:rPr>
          <w:t>本文</w:t>
        </w:r>
      </w:ins>
      <w:r>
        <w:rPr>
          <w:rFonts w:ascii="仿宋" w:eastAsia="仿宋" w:hAnsi="仿宋" w:hint="eastAsia"/>
          <w:sz w:val="24"/>
        </w:rPr>
        <w:t>以时间</w:t>
      </w:r>
      <w:del w:id="20" w:author="Ark New" w:date="2022-05-01T11:56:00Z">
        <w:r w:rsidDel="003951B0">
          <w:rPr>
            <w:rFonts w:ascii="仿宋" w:eastAsia="仿宋" w:hAnsi="仿宋" w:hint="eastAsia"/>
            <w:sz w:val="24"/>
          </w:rPr>
          <w:delText>，</w:delText>
        </w:r>
      </w:del>
      <w:ins w:id="21" w:author="Ark New" w:date="2022-05-01T11:56:00Z">
        <w:r w:rsidR="003951B0">
          <w:rPr>
            <w:rFonts w:ascii="仿宋" w:eastAsia="仿宋" w:hAnsi="仿宋" w:hint="eastAsia"/>
            <w:sz w:val="24"/>
          </w:rPr>
          <w:t>、</w:t>
        </w:r>
      </w:ins>
      <w:r>
        <w:rPr>
          <w:rFonts w:ascii="仿宋" w:eastAsia="仿宋" w:hAnsi="仿宋" w:hint="eastAsia"/>
          <w:sz w:val="24"/>
        </w:rPr>
        <w:t>地点来规范记录生活的某一次事件信息，以</w:t>
      </w:r>
      <w:del w:id="22" w:author="Ark New" w:date="2022-05-01T12:03:00Z">
        <w:r w:rsidDel="00B85EC6">
          <w:rPr>
            <w:rFonts w:ascii="仿宋" w:eastAsia="仿宋" w:hAnsi="仿宋" w:hint="eastAsia"/>
            <w:sz w:val="24"/>
          </w:rPr>
          <w:delText>此</w:delText>
        </w:r>
      </w:del>
      <w:r>
        <w:rPr>
          <w:rFonts w:ascii="仿宋" w:eastAsia="仿宋" w:hAnsi="仿宋" w:hint="eastAsia"/>
          <w:sz w:val="24"/>
        </w:rPr>
        <w:t>方便</w:t>
      </w:r>
      <w:del w:id="23" w:author="Ark New" w:date="2022-05-01T12:05:00Z">
        <w:r w:rsidDel="00824267">
          <w:rPr>
            <w:rFonts w:ascii="仿宋" w:eastAsia="仿宋" w:hAnsi="仿宋" w:hint="eastAsia"/>
            <w:sz w:val="24"/>
          </w:rPr>
          <w:delText>自己</w:delText>
        </w:r>
      </w:del>
      <w:r>
        <w:rPr>
          <w:rFonts w:ascii="仿宋" w:eastAsia="仿宋" w:hAnsi="仿宋" w:hint="eastAsia"/>
          <w:sz w:val="24"/>
        </w:rPr>
        <w:t>对生活记录的管理</w:t>
      </w:r>
      <w:del w:id="24" w:author="Ark New" w:date="2022-05-01T12:04:00Z">
        <w:r w:rsidDel="008A18A9">
          <w:rPr>
            <w:rFonts w:ascii="仿宋" w:eastAsia="仿宋" w:hAnsi="仿宋" w:hint="eastAsia"/>
            <w:sz w:val="24"/>
          </w:rPr>
          <w:delText>。</w:delText>
        </w:r>
      </w:del>
      <w:ins w:id="25" w:author="Ark New" w:date="2022-05-01T12:04:00Z">
        <w:r w:rsidR="008A18A9">
          <w:rPr>
            <w:rFonts w:ascii="仿宋" w:eastAsia="仿宋" w:hAnsi="仿宋" w:hint="eastAsia"/>
            <w:sz w:val="24"/>
          </w:rPr>
          <w:t>，</w:t>
        </w:r>
      </w:ins>
      <w:del w:id="26" w:author="Ark New" w:date="2022-05-01T11:56:00Z">
        <w:r w:rsidDel="00CB4C3B">
          <w:rPr>
            <w:rFonts w:ascii="仿宋" w:eastAsia="仿宋" w:hAnsi="仿宋" w:hint="eastAsia"/>
            <w:sz w:val="24"/>
          </w:rPr>
          <w:delText>也在如今忙碌的生活中，</w:delText>
        </w:r>
      </w:del>
      <w:r>
        <w:rPr>
          <w:rFonts w:ascii="仿宋" w:eastAsia="仿宋" w:hAnsi="仿宋" w:hint="eastAsia"/>
          <w:sz w:val="24"/>
        </w:rPr>
        <w:t>帮助人们去记录或回想自己某一刻的感受或想法。</w:t>
      </w:r>
    </w:p>
    <w:p w:rsidR="008464B5" w:rsidRDefault="00064287">
      <w:pPr>
        <w:spacing w:line="480" w:lineRule="exact"/>
        <w:rPr>
          <w:rFonts w:ascii="仿宋" w:eastAsia="仿宋" w:hAnsi="仿宋"/>
          <w:sz w:val="24"/>
        </w:rPr>
      </w:pPr>
      <w:r>
        <w:rPr>
          <w:rFonts w:ascii="仿宋" w:eastAsia="仿宋" w:hAnsi="仿宋"/>
          <w:sz w:val="24"/>
        </w:rPr>
        <w:t>本文</w:t>
      </w:r>
      <w:del w:id="27" w:author="Ark New" w:date="2022-05-01T11:57:00Z">
        <w:r w:rsidDel="00AA3455">
          <w:rPr>
            <w:rFonts w:ascii="仿宋" w:eastAsia="仿宋" w:hAnsi="仿宋"/>
            <w:sz w:val="24"/>
          </w:rPr>
          <w:delText>对于</w:delText>
        </w:r>
        <w:r w:rsidDel="00AA3455">
          <w:rPr>
            <w:rFonts w:ascii="仿宋" w:eastAsia="仿宋" w:hAnsi="仿宋" w:hint="eastAsia"/>
            <w:sz w:val="24"/>
          </w:rPr>
          <w:delText>基于定位的生活记录Web应用的设计与实现主要</w:delText>
        </w:r>
      </w:del>
      <w:del w:id="28" w:author="Ark New" w:date="2022-05-01T11:58:00Z">
        <w:r w:rsidDel="00893DB1">
          <w:rPr>
            <w:rFonts w:ascii="仿宋" w:eastAsia="仿宋" w:hAnsi="仿宋" w:hint="eastAsia"/>
            <w:sz w:val="24"/>
          </w:rPr>
          <w:delText>用VUE的脚手架搭建</w:delText>
        </w:r>
      </w:del>
      <w:del w:id="29" w:author="Ark New" w:date="2022-05-01T11:57:00Z">
        <w:r w:rsidDel="00AA3455">
          <w:rPr>
            <w:rFonts w:ascii="仿宋" w:eastAsia="仿宋" w:hAnsi="仿宋" w:hint="eastAsia"/>
            <w:sz w:val="24"/>
          </w:rPr>
          <w:delText>的</w:delText>
        </w:r>
      </w:del>
      <w:del w:id="30" w:author="Ark New" w:date="2022-05-01T11:58:00Z">
        <w:r w:rsidDel="00893DB1">
          <w:rPr>
            <w:rFonts w:ascii="仿宋" w:eastAsia="仿宋" w:hAnsi="仿宋" w:hint="eastAsia"/>
            <w:sz w:val="24"/>
          </w:rPr>
          <w:delText>前端界面</w:delText>
        </w:r>
      </w:del>
      <w:del w:id="31" w:author="Ark New" w:date="2022-05-01T11:57:00Z">
        <w:r w:rsidDel="00AA3455">
          <w:rPr>
            <w:rFonts w:ascii="仿宋" w:eastAsia="仿宋" w:hAnsi="仿宋" w:hint="eastAsia"/>
            <w:sz w:val="24"/>
          </w:rPr>
          <w:delText>交互项目</w:delText>
        </w:r>
      </w:del>
      <w:del w:id="32" w:author="Ark New" w:date="2022-05-01T11:58:00Z">
        <w:r w:rsidDel="00893DB1">
          <w:rPr>
            <w:rFonts w:ascii="仿宋" w:eastAsia="仿宋" w:hAnsi="仿宋" w:hint="eastAsia"/>
            <w:sz w:val="24"/>
          </w:rPr>
          <w:delText>，</w:delText>
        </w:r>
      </w:del>
      <w:r>
        <w:rPr>
          <w:rFonts w:ascii="仿宋" w:eastAsia="仿宋" w:hAnsi="仿宋" w:hint="eastAsia"/>
          <w:sz w:val="24"/>
        </w:rPr>
        <w:t>使用</w:t>
      </w:r>
      <w:del w:id="33" w:author="Ark New" w:date="2022-05-01T11:58:00Z">
        <w:r w:rsidDel="00AA3455">
          <w:rPr>
            <w:rFonts w:ascii="仿宋" w:eastAsia="仿宋" w:hAnsi="仿宋" w:hint="eastAsia"/>
            <w:sz w:val="24"/>
          </w:rPr>
          <w:delText>Windows10操作系统，</w:delText>
        </w:r>
      </w:del>
      <w:r>
        <w:rPr>
          <w:rFonts w:ascii="仿宋" w:eastAsia="仿宋" w:hAnsi="仿宋" w:hint="eastAsia"/>
          <w:sz w:val="24"/>
        </w:rPr>
        <w:t>Visual Studio Code</w:t>
      </w:r>
      <w:del w:id="34" w:author="Ark New" w:date="2022-05-01T11:58:00Z">
        <w:r w:rsidDel="00AA3455">
          <w:rPr>
            <w:rFonts w:ascii="仿宋" w:eastAsia="仿宋" w:hAnsi="仿宋" w:hint="eastAsia"/>
            <w:sz w:val="24"/>
          </w:rPr>
          <w:delText>代码</w:delText>
        </w:r>
      </w:del>
      <w:r>
        <w:rPr>
          <w:rFonts w:ascii="仿宋" w:eastAsia="仿宋" w:hAnsi="仿宋" w:hint="eastAsia"/>
          <w:sz w:val="24"/>
        </w:rPr>
        <w:t>编写</w:t>
      </w:r>
      <w:ins w:id="35" w:author="Ark New" w:date="2022-05-01T11:58:00Z">
        <w:r w:rsidR="00AA3455">
          <w:rPr>
            <w:rFonts w:ascii="仿宋" w:eastAsia="仿宋" w:hAnsi="仿宋" w:hint="eastAsia"/>
            <w:sz w:val="24"/>
          </w:rPr>
          <w:t>代码</w:t>
        </w:r>
      </w:ins>
      <w:del w:id="36" w:author="Ark New" w:date="2022-05-01T11:58:00Z">
        <w:r w:rsidDel="00AA3455">
          <w:rPr>
            <w:rFonts w:ascii="仿宋" w:eastAsia="仿宋" w:hAnsi="仿宋" w:hint="eastAsia"/>
            <w:sz w:val="24"/>
          </w:rPr>
          <w:delText>工具</w:delText>
        </w:r>
      </w:del>
      <w:r>
        <w:rPr>
          <w:rFonts w:ascii="仿宋" w:eastAsia="仿宋" w:hAnsi="仿宋" w:hint="eastAsia"/>
          <w:sz w:val="24"/>
        </w:rPr>
        <w:t>，数据库使用的是</w:t>
      </w:r>
      <w:proofErr w:type="spellStart"/>
      <w:r>
        <w:rPr>
          <w:rFonts w:ascii="仿宋" w:eastAsia="仿宋" w:hAnsi="仿宋" w:hint="eastAsia"/>
          <w:sz w:val="24"/>
        </w:rPr>
        <w:t>MySQL</w:t>
      </w:r>
      <w:proofErr w:type="spellEnd"/>
      <w:r>
        <w:rPr>
          <w:rFonts w:ascii="仿宋" w:eastAsia="仿宋" w:hAnsi="仿宋" w:hint="eastAsia"/>
          <w:sz w:val="24"/>
        </w:rPr>
        <w:t>，运用VUE和Node分别实现前端界面和后端服务</w:t>
      </w:r>
      <w:del w:id="37" w:author="Ark New" w:date="2022-05-01T11:59:00Z">
        <w:r w:rsidDel="00340F9B">
          <w:rPr>
            <w:rFonts w:ascii="仿宋" w:eastAsia="仿宋" w:hAnsi="仿宋" w:hint="eastAsia"/>
            <w:sz w:val="24"/>
          </w:rPr>
          <w:delText>的设计</w:delText>
        </w:r>
      </w:del>
      <w:r>
        <w:rPr>
          <w:rFonts w:ascii="仿宋" w:eastAsia="仿宋" w:hAnsi="仿宋" w:hint="eastAsia"/>
          <w:sz w:val="24"/>
        </w:rPr>
        <w:t>。本文除介绍相关工具技术外，还阐述了系统需求，可行性的分析，相关功能的设计实现，系统测试等项目流程。</w:t>
      </w:r>
      <w:ins w:id="38" w:author="Ark New" w:date="2022-05-01T12:02:00Z">
        <w:r w:rsidR="00340F9B">
          <w:rPr>
            <w:rFonts w:ascii="仿宋" w:eastAsia="仿宋" w:hAnsi="仿宋" w:hint="eastAsia"/>
            <w:sz w:val="24"/>
          </w:rPr>
          <w:t>（总得介绍一下实现了</w:t>
        </w:r>
      </w:ins>
      <w:ins w:id="39" w:author="Ark New" w:date="2022-05-01T12:03:00Z">
        <w:r w:rsidR="00340F9B">
          <w:rPr>
            <w:rFonts w:ascii="仿宋" w:eastAsia="仿宋" w:hAnsi="仿宋" w:hint="eastAsia"/>
            <w:sz w:val="24"/>
          </w:rPr>
          <w:t>什么功能吧</w:t>
        </w:r>
      </w:ins>
      <w:ins w:id="40" w:author="Ark New" w:date="2022-05-01T12:02:00Z">
        <w:r w:rsidR="00340F9B">
          <w:rPr>
            <w:rFonts w:ascii="仿宋" w:eastAsia="仿宋" w:hAnsi="仿宋" w:hint="eastAsia"/>
            <w:sz w:val="24"/>
          </w:rPr>
          <w:t>）</w:t>
        </w:r>
      </w:ins>
    </w:p>
    <w:p w:rsidR="008464B5" w:rsidRDefault="00064287">
      <w:pPr>
        <w:spacing w:line="480" w:lineRule="exact"/>
        <w:rPr>
          <w:rFonts w:ascii="仿宋" w:eastAsia="仿宋" w:hAnsi="仿宋"/>
          <w:sz w:val="24"/>
        </w:rPr>
      </w:pPr>
      <w:del w:id="41" w:author="Ark New" w:date="2022-05-01T11:59:00Z">
        <w:r w:rsidDel="00340F9B">
          <w:rPr>
            <w:rFonts w:ascii="仿宋" w:eastAsia="仿宋" w:hAnsi="仿宋" w:hint="eastAsia"/>
            <w:sz w:val="24"/>
          </w:rPr>
          <w:delText>本文通过基于定位的生活记录Web应用的设计与实现来加强，在信息化的社会，人们对人生活本身作为一种信息形式的重视。</w:delText>
        </w:r>
      </w:del>
    </w:p>
    <w:p w:rsidR="008464B5" w:rsidRDefault="008464B5">
      <w:pPr>
        <w:spacing w:line="480" w:lineRule="exact"/>
        <w:rPr>
          <w:rFonts w:ascii="仿宋" w:eastAsia="仿宋" w:hAnsi="仿宋"/>
          <w:sz w:val="24"/>
        </w:rPr>
      </w:pPr>
    </w:p>
    <w:p w:rsidR="008464B5" w:rsidRDefault="00064287">
      <w:pPr>
        <w:spacing w:line="480" w:lineRule="exact"/>
        <w:rPr>
          <w:rFonts w:eastAsia="仿宋"/>
        </w:rPr>
      </w:pPr>
      <w:bookmarkStart w:id="42" w:name="_Toc10176"/>
      <w:bookmarkStart w:id="43" w:name="_Toc29403"/>
      <w:bookmarkStart w:id="44" w:name="_Toc17757"/>
      <w:bookmarkStart w:id="45" w:name="_Toc16606"/>
      <w:bookmarkStart w:id="46" w:name="_Toc3907"/>
      <w:bookmarkStart w:id="47" w:name="_Toc6257"/>
      <w:bookmarkStart w:id="48" w:name="_Toc26322"/>
      <w:r>
        <w:rPr>
          <w:rStyle w:val="1Char"/>
          <w:rFonts w:ascii="Times New Roman" w:eastAsia="黑体" w:hAnsi="Times New Roman" w:cs="Times New Roman"/>
          <w:b w:val="0"/>
          <w:bCs w:val="0"/>
          <w:sz w:val="28"/>
          <w:szCs w:val="28"/>
        </w:rPr>
        <w:t>关键词</w:t>
      </w:r>
      <w:bookmarkEnd w:id="13"/>
      <w:bookmarkEnd w:id="42"/>
      <w:bookmarkEnd w:id="43"/>
      <w:bookmarkEnd w:id="44"/>
      <w:bookmarkEnd w:id="45"/>
      <w:bookmarkEnd w:id="46"/>
      <w:bookmarkEnd w:id="47"/>
      <w:bookmarkEnd w:id="48"/>
      <w:r>
        <w:rPr>
          <w:rFonts w:eastAsia="黑体"/>
          <w:sz w:val="28"/>
          <w:szCs w:val="28"/>
        </w:rPr>
        <w:t>：</w:t>
      </w:r>
      <w:r>
        <w:rPr>
          <w:rFonts w:ascii="仿宋" w:eastAsia="仿宋" w:hAnsi="仿宋" w:hint="eastAsia"/>
          <w:sz w:val="24"/>
        </w:rPr>
        <w:t>生活记录</w:t>
      </w:r>
      <w:r>
        <w:rPr>
          <w:rFonts w:ascii="仿宋" w:eastAsia="仿宋" w:hAnsi="仿宋"/>
          <w:sz w:val="24"/>
        </w:rPr>
        <w:t>；</w:t>
      </w:r>
      <w:r>
        <w:rPr>
          <w:rFonts w:ascii="仿宋" w:eastAsia="仿宋" w:hAnsi="仿宋" w:hint="eastAsia"/>
          <w:sz w:val="24"/>
        </w:rPr>
        <w:t>Web应用；百度地图；VUE</w:t>
      </w:r>
    </w:p>
    <w:p w:rsidR="008464B5" w:rsidRDefault="00BE029C">
      <w:pPr>
        <w:tabs>
          <w:tab w:val="right" w:leader="middleDot" w:pos="8400"/>
        </w:tabs>
        <w:spacing w:line="480" w:lineRule="exact"/>
        <w:rPr>
          <w:rFonts w:eastAsia="仿宋_GB2312"/>
          <w:sz w:val="28"/>
        </w:rPr>
      </w:pPr>
      <w:r>
        <w:rPr>
          <w:rFonts w:eastAsia="仿宋_GB2312"/>
          <w:sz w:val="28"/>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left:0;text-align:left;margin-left:116.55pt;margin-top:507.7pt;width:88.2pt;height:27.75pt;z-index:251664384" o:gfxdata="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6YWDSt0AAAANAQAA&#10;DwAAAAAAAAABACAAAAAiAAAAZHJzL2Rvd25yZXYueG1sUEsBAhQAFAAAAAgAh07iQDzocs6GAgAA&#10;EQUAAA4AAAAAAAAAAQAgAAAALAEAAGRycy9lMm9Eb2MueG1sUEsFBgAAAAAGAAYAWQEAACQGAAAA&#10;AA==&#10;" adj="-4751,-28255,14400" strokecolor="red">
            <v:textbox>
              <w:txbxContent>
                <w:p w:rsidR="008464B5" w:rsidRDefault="00064287">
                  <w:pPr>
                    <w:rPr>
                      <w:color w:val="FF0000"/>
                      <w:sz w:val="18"/>
                      <w:szCs w:val="18"/>
                    </w:rPr>
                  </w:pPr>
                  <w:r>
                    <w:rPr>
                      <w:color w:val="FF0000"/>
                      <w:sz w:val="18"/>
                      <w:szCs w:val="18"/>
                    </w:rPr>
                    <w:t>小四号宋体加粗</w:t>
                  </w:r>
                </w:p>
              </w:txbxContent>
            </v:textbox>
          </v:shape>
        </w:pict>
      </w:r>
    </w:p>
    <w:p w:rsidR="008464B5" w:rsidRDefault="00BE029C">
      <w:pPr>
        <w:tabs>
          <w:tab w:val="right" w:leader="middleDot" w:pos="8400"/>
        </w:tabs>
        <w:spacing w:line="480" w:lineRule="exact"/>
        <w:rPr>
          <w:rFonts w:eastAsia="仿宋_GB2312"/>
          <w:sz w:val="28"/>
        </w:rPr>
      </w:pPr>
      <w:r>
        <w:rPr>
          <w:rFonts w:eastAsia="仿宋_GB2312"/>
          <w:sz w:val="28"/>
        </w:rPr>
        <w:pict>
          <v:shape id="_x0000_s1029" type="#_x0000_t62" style="position:absolute;left:0;text-align:left;margin-left:373.8pt;margin-top:507.7pt;width:152.25pt;height:46.8pt;z-index:251663360" o:gfxdata="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a+ZX9oAAAAOAQAA&#10;DwAAAAAAAAABACAAAAAiAAAAZHJzL2Rvd25yZXYueG1sUEsBAhQAFAAAAAgAh07iQD82L5qJAgAA&#10;EQUAAA4AAAAAAAAAAQAgAAAAKQEAAGRycy9lMm9Eb2MueG1sUEsFBgAAAAAGAAYAWQEAACQGAAAA&#10;AA==&#10;" adj="-8285,-17238,14400" strokecolor="red">
            <v:textbox>
              <w:txbxContent>
                <w:p w:rsidR="008464B5" w:rsidRDefault="00064287">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v:textbox>
          </v:shape>
        </w:pict>
      </w:r>
      <w:r>
        <w:rPr>
          <w:rFonts w:eastAsia="仿宋_GB2312"/>
          <w:sz w:val="28"/>
        </w:rPr>
        <w:pict>
          <v:shape id="_x0000_s1028" type="#_x0000_t62" style="position:absolute;left:0;text-align:left;margin-left:373.8pt;margin-top:507.7pt;width:152.25pt;height:46.8pt;z-index:251662336" o:gfxdata="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a+ZX9oAAAAOAQAA&#10;DwAAAAAAAAABACAAAAAiAAAAZHJzL2Rvd25yZXYueG1sUEsBAhQAFAAAAAgAh07iQLHXZriJAgAA&#10;EQUAAA4AAAAAAAAAAQAgAAAAKQEAAGRycy9lMm9Eb2MueG1sUEsFBgAAAAAGAAYAWQEAACQGAAAA&#10;AA==&#10;" adj="-8285,-17238,14400" strokecolor="red">
            <v:textbox>
              <w:txbxContent>
                <w:p w:rsidR="008464B5" w:rsidRDefault="00064287">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v:textbox>
          </v:shape>
        </w:pict>
      </w:r>
      <w:r>
        <w:rPr>
          <w:rFonts w:eastAsia="仿宋_GB2312"/>
          <w:sz w:val="28"/>
        </w:rPr>
        <w:pict>
          <v:shape id="_x0000_s1027" type="#_x0000_t62" style="position:absolute;left:0;text-align:left;margin-left:116.55pt;margin-top:507.7pt;width:88.2pt;height:27.75pt;z-index:251661312" o:gfxdata="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6YWDSt0AAAANAQAA&#10;DwAAAAAAAAABACAAAAAiAAAAZHJzL2Rvd25yZXYueG1sUEsBAhQAFAAAAAgAh07iQFmYQlyGAgAA&#10;EQUAAA4AAAAAAAAAAQAgAAAALAEAAGRycy9lMm9Eb2MueG1sUEsFBgAAAAAGAAYAWQEAACQGAAAA&#10;AA==&#10;" adj="-4751,-28255,14400" strokecolor="red">
            <v:textbox>
              <w:txbxContent>
                <w:p w:rsidR="008464B5" w:rsidRDefault="00064287">
                  <w:pPr>
                    <w:rPr>
                      <w:color w:val="FF0000"/>
                      <w:sz w:val="18"/>
                      <w:szCs w:val="18"/>
                    </w:rPr>
                  </w:pPr>
                  <w:r>
                    <w:rPr>
                      <w:color w:val="FF0000"/>
                      <w:sz w:val="18"/>
                      <w:szCs w:val="18"/>
                    </w:rPr>
                    <w:t>小四号宋体加粗</w:t>
                  </w:r>
                </w:p>
              </w:txbxContent>
            </v:textbox>
          </v:shape>
        </w:pict>
      </w:r>
    </w:p>
    <w:p w:rsidR="008464B5" w:rsidRDefault="008464B5">
      <w:pPr>
        <w:tabs>
          <w:tab w:val="right" w:leader="middleDot" w:pos="8400"/>
        </w:tabs>
        <w:spacing w:line="480" w:lineRule="exact"/>
        <w:rPr>
          <w:rFonts w:eastAsia="仿宋_GB2312"/>
          <w:sz w:val="28"/>
        </w:rPr>
      </w:pPr>
    </w:p>
    <w:p w:rsidR="008464B5" w:rsidRDefault="008464B5">
      <w:pPr>
        <w:tabs>
          <w:tab w:val="right" w:leader="middleDot" w:pos="8400"/>
        </w:tabs>
        <w:spacing w:line="480" w:lineRule="exact"/>
        <w:rPr>
          <w:rFonts w:eastAsia="仿宋_GB2312"/>
          <w:sz w:val="28"/>
        </w:rPr>
      </w:pPr>
    </w:p>
    <w:p w:rsidR="008464B5" w:rsidRDefault="008464B5">
      <w:pPr>
        <w:tabs>
          <w:tab w:val="right" w:leader="middleDot" w:pos="8400"/>
        </w:tabs>
        <w:spacing w:line="480" w:lineRule="exact"/>
        <w:rPr>
          <w:rFonts w:eastAsia="仿宋_GB2312"/>
          <w:sz w:val="28"/>
        </w:rPr>
      </w:pPr>
    </w:p>
    <w:p w:rsidR="008464B5" w:rsidRDefault="008464B5">
      <w:pPr>
        <w:tabs>
          <w:tab w:val="right" w:leader="middleDot" w:pos="8400"/>
        </w:tabs>
        <w:spacing w:line="480" w:lineRule="exact"/>
        <w:rPr>
          <w:rFonts w:eastAsia="仿宋_GB2312"/>
          <w:sz w:val="28"/>
        </w:rPr>
      </w:pPr>
    </w:p>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Pr>
        <w:tabs>
          <w:tab w:val="right" w:leader="middleDot" w:pos="8400"/>
        </w:tabs>
        <w:spacing w:line="480" w:lineRule="exact"/>
        <w:rPr>
          <w:rFonts w:ascii="Times" w:hAnsi="Times"/>
          <w:b/>
          <w:sz w:val="36"/>
          <w:szCs w:val="36"/>
        </w:rPr>
      </w:pPr>
      <w:bookmarkStart w:id="49" w:name="_Toc27474"/>
    </w:p>
    <w:p w:rsidR="008464B5" w:rsidRDefault="008464B5">
      <w:pPr>
        <w:tabs>
          <w:tab w:val="right" w:leader="middleDot" w:pos="8400"/>
        </w:tabs>
        <w:spacing w:line="480" w:lineRule="exact"/>
        <w:rPr>
          <w:rFonts w:ascii="Times" w:hAnsi="Times"/>
          <w:b/>
          <w:sz w:val="36"/>
          <w:szCs w:val="36"/>
        </w:rPr>
      </w:pPr>
    </w:p>
    <w:p w:rsidR="008464B5" w:rsidRDefault="00064287">
      <w:pPr>
        <w:tabs>
          <w:tab w:val="right" w:leader="middleDot" w:pos="8400"/>
        </w:tabs>
        <w:spacing w:line="480" w:lineRule="exact"/>
        <w:jc w:val="center"/>
        <w:outlineLvl w:val="0"/>
        <w:rPr>
          <w:b/>
          <w:bCs/>
          <w:sz w:val="32"/>
          <w:szCs w:val="32"/>
        </w:rPr>
      </w:pPr>
      <w:bookmarkStart w:id="50" w:name="_Toc17698"/>
      <w:r>
        <w:rPr>
          <w:rFonts w:eastAsia="仿宋" w:hint="eastAsia"/>
          <w:b/>
          <w:bCs/>
          <w:sz w:val="32"/>
          <w:szCs w:val="32"/>
        </w:rPr>
        <w:t>Design and Implementation of Life Record Web Application Based on Location</w:t>
      </w:r>
      <w:bookmarkEnd w:id="50"/>
    </w:p>
    <w:bookmarkEnd w:id="49"/>
    <w:p w:rsidR="008464B5" w:rsidRDefault="008464B5">
      <w:pPr>
        <w:spacing w:line="480" w:lineRule="exact"/>
        <w:rPr>
          <w:rFonts w:eastAsia="黑体"/>
          <w:b/>
          <w:sz w:val="32"/>
        </w:rPr>
      </w:pPr>
    </w:p>
    <w:p w:rsidR="008464B5" w:rsidRDefault="00064287">
      <w:pPr>
        <w:spacing w:line="480" w:lineRule="exact"/>
        <w:jc w:val="left"/>
        <w:rPr>
          <w:rFonts w:eastAsia="仿宋"/>
          <w:sz w:val="24"/>
        </w:rPr>
      </w:pPr>
      <w:r>
        <w:rPr>
          <w:rFonts w:eastAsia="黑体"/>
          <w:b/>
          <w:sz w:val="28"/>
          <w:szCs w:val="28"/>
        </w:rPr>
        <w:t>A</w:t>
      </w:r>
      <w:r>
        <w:rPr>
          <w:rFonts w:eastAsia="黑体" w:hint="eastAsia"/>
          <w:b/>
          <w:sz w:val="28"/>
          <w:szCs w:val="28"/>
        </w:rPr>
        <w:t xml:space="preserve">bstract: </w:t>
      </w:r>
      <w:r>
        <w:rPr>
          <w:rFonts w:eastAsia="仿宋" w:hint="eastAsia"/>
          <w:sz w:val="24"/>
        </w:rPr>
        <w:t xml:space="preserve">In today's information-based society, everyone's life itself is always a kind of information resources. The design of this study is to standardize the recording of an event in life by time and place, so as to facilitate </w:t>
      </w:r>
      <w:proofErr w:type="gramStart"/>
      <w:r>
        <w:rPr>
          <w:rFonts w:eastAsia="仿宋" w:hint="eastAsia"/>
          <w:sz w:val="24"/>
        </w:rPr>
        <w:t>their own</w:t>
      </w:r>
      <w:proofErr w:type="gramEnd"/>
      <w:r>
        <w:rPr>
          <w:rFonts w:eastAsia="仿宋" w:hint="eastAsia"/>
          <w:sz w:val="24"/>
        </w:rPr>
        <w:t xml:space="preserve"> management of life records. Also in </w:t>
      </w:r>
      <w:proofErr w:type="gramStart"/>
      <w:r>
        <w:rPr>
          <w:rFonts w:eastAsia="仿宋" w:hint="eastAsia"/>
          <w:sz w:val="24"/>
        </w:rPr>
        <w:t>today's</w:t>
      </w:r>
      <w:proofErr w:type="gramEnd"/>
      <w:r>
        <w:rPr>
          <w:rFonts w:eastAsia="仿宋" w:hint="eastAsia"/>
          <w:sz w:val="24"/>
        </w:rPr>
        <w:t xml:space="preserve"> busy life, help people to record or recall their feelings or thoughts at a certain moment.</w:t>
      </w:r>
    </w:p>
    <w:p w:rsidR="008464B5" w:rsidRDefault="00064287">
      <w:pPr>
        <w:spacing w:line="480" w:lineRule="exact"/>
        <w:jc w:val="left"/>
        <w:rPr>
          <w:rFonts w:eastAsia="仿宋"/>
          <w:sz w:val="24"/>
        </w:rPr>
      </w:pPr>
      <w:r>
        <w:rPr>
          <w:rFonts w:eastAsia="仿宋"/>
          <w:sz w:val="24"/>
        </w:rPr>
        <w:t xml:space="preserve">In this paper, the design and implementation of location-based Lifestyle Records Web application are discussed. The front-end interface and back-end services are designed by using VUE scaffolding, using Windows10 operating system, Visual Studio Code coding tool, </w:t>
      </w:r>
      <w:proofErr w:type="spellStart"/>
      <w:r>
        <w:rPr>
          <w:rFonts w:eastAsia="仿宋"/>
          <w:sz w:val="24"/>
        </w:rPr>
        <w:t>MySQL</w:t>
      </w:r>
      <w:proofErr w:type="spellEnd"/>
      <w:r>
        <w:rPr>
          <w:rFonts w:eastAsia="仿宋"/>
          <w:sz w:val="24"/>
        </w:rPr>
        <w:t xml:space="preserve"> for database, and VUE and Node respectively. In addition to introducing the related tool technology, this paper also describes the system requirements, feasibility analysis, design and implementation of related functions, system testing and other project processes.</w:t>
      </w:r>
    </w:p>
    <w:p w:rsidR="008464B5" w:rsidRDefault="00064287">
      <w:pPr>
        <w:spacing w:line="480" w:lineRule="exact"/>
        <w:jc w:val="left"/>
        <w:rPr>
          <w:ins w:id="51" w:author="Ark New" w:date="2022-05-01T12:07:00Z"/>
          <w:rFonts w:eastAsia="仿宋"/>
          <w:sz w:val="24"/>
        </w:rPr>
      </w:pPr>
      <w:r>
        <w:rPr>
          <w:rFonts w:eastAsia="仿宋"/>
          <w:sz w:val="24"/>
        </w:rPr>
        <w:t>This paper strengthens the design and implementation of Web application of life records based on location. In an information society, people pay attention to life itself as a form of information.</w:t>
      </w:r>
    </w:p>
    <w:p w:rsidR="00E113D1" w:rsidRDefault="00E113D1">
      <w:pPr>
        <w:spacing w:line="480" w:lineRule="exact"/>
        <w:jc w:val="left"/>
        <w:rPr>
          <w:ins w:id="52" w:author="Ark New" w:date="2022-05-01T12:05:00Z"/>
          <w:rFonts w:eastAsia="仿宋"/>
          <w:sz w:val="24"/>
        </w:rPr>
      </w:pPr>
      <w:ins w:id="53" w:author="Ark New" w:date="2022-05-01T12:07:00Z">
        <w:r>
          <w:rPr>
            <w:rFonts w:eastAsia="仿宋" w:hint="eastAsia"/>
            <w:sz w:val="24"/>
          </w:rPr>
          <w:t>（按照中文摘要相应修改）</w:t>
        </w:r>
      </w:ins>
    </w:p>
    <w:p w:rsidR="004B7E18" w:rsidRDefault="004B7E18">
      <w:pPr>
        <w:spacing w:line="480" w:lineRule="exact"/>
        <w:jc w:val="left"/>
        <w:rPr>
          <w:rFonts w:eastAsia="仿宋"/>
          <w:sz w:val="24"/>
        </w:rPr>
      </w:pPr>
      <w:ins w:id="54" w:author="Ark New" w:date="2022-05-01T12:05:00Z">
        <w:r>
          <w:rPr>
            <w:rFonts w:eastAsia="仿宋" w:hint="eastAsia"/>
            <w:sz w:val="24"/>
          </w:rPr>
          <w:t>（两端对齐）</w:t>
        </w:r>
      </w:ins>
    </w:p>
    <w:p w:rsidR="008464B5" w:rsidRDefault="008464B5">
      <w:pPr>
        <w:spacing w:line="480" w:lineRule="exact"/>
        <w:jc w:val="left"/>
        <w:rPr>
          <w:rFonts w:eastAsia="仿宋"/>
          <w:sz w:val="24"/>
        </w:rPr>
      </w:pPr>
    </w:p>
    <w:p w:rsidR="008464B5" w:rsidRDefault="00064287">
      <w:r>
        <w:rPr>
          <w:b/>
          <w:sz w:val="28"/>
          <w:szCs w:val="28"/>
        </w:rPr>
        <w:t>Key words</w:t>
      </w:r>
      <w:r>
        <w:rPr>
          <w:rFonts w:hint="eastAsia"/>
          <w:b/>
          <w:sz w:val="28"/>
          <w:szCs w:val="28"/>
        </w:rPr>
        <w:t xml:space="preserve">: </w:t>
      </w:r>
      <w:r>
        <w:rPr>
          <w:sz w:val="24"/>
        </w:rPr>
        <w:t xml:space="preserve">Life records; Web applications; </w:t>
      </w:r>
      <w:proofErr w:type="spellStart"/>
      <w:r>
        <w:rPr>
          <w:sz w:val="24"/>
        </w:rPr>
        <w:t>Baidu</w:t>
      </w:r>
      <w:proofErr w:type="spellEnd"/>
      <w:r>
        <w:rPr>
          <w:sz w:val="24"/>
        </w:rPr>
        <w:t xml:space="preserve"> Maps; VUE</w:t>
      </w:r>
      <w:r>
        <w:rPr>
          <w:rFonts w:eastAsia="仿宋_GB2312"/>
          <w:sz w:val="28"/>
        </w:rPr>
        <w:br w:type="page"/>
      </w:r>
    </w:p>
    <w:p w:rsidR="008464B5" w:rsidRDefault="008464B5">
      <w:pPr>
        <w:jc w:val="center"/>
        <w:rPr>
          <w:rFonts w:ascii="黑体" w:eastAsia="黑体" w:hAnsi="黑体"/>
          <w:sz w:val="28"/>
          <w:szCs w:val="28"/>
        </w:rPr>
      </w:pPr>
    </w:p>
    <w:p w:rsidR="008464B5" w:rsidRDefault="00064287">
      <w:pPr>
        <w:outlineLvl w:val="0"/>
        <w:rPr>
          <w:rFonts w:eastAsia="黑体"/>
          <w:sz w:val="28"/>
        </w:rPr>
      </w:pPr>
      <w:bookmarkStart w:id="55" w:name="_Toc15648"/>
      <w:r>
        <w:rPr>
          <w:rFonts w:eastAsia="黑体" w:hint="eastAsia"/>
          <w:sz w:val="28"/>
        </w:rPr>
        <w:t>1</w:t>
      </w:r>
      <w:r>
        <w:rPr>
          <w:rFonts w:eastAsia="黑体" w:hint="eastAsia"/>
          <w:sz w:val="28"/>
        </w:rPr>
        <w:t>绪论</w:t>
      </w:r>
      <w:bookmarkEnd w:id="55"/>
    </w:p>
    <w:p w:rsidR="008464B5" w:rsidRDefault="00064287">
      <w:pPr>
        <w:tabs>
          <w:tab w:val="right" w:leader="middleDot" w:pos="8400"/>
        </w:tabs>
        <w:outlineLvl w:val="1"/>
        <w:rPr>
          <w:rFonts w:eastAsia="黑体"/>
          <w:sz w:val="28"/>
        </w:rPr>
      </w:pPr>
      <w:bookmarkStart w:id="56" w:name="_Toc28569"/>
      <w:bookmarkStart w:id="57" w:name="_Toc6627"/>
      <w:bookmarkStart w:id="58" w:name="_Toc4967"/>
      <w:bookmarkStart w:id="59" w:name="_Toc27037"/>
      <w:bookmarkStart w:id="60" w:name="_Toc7560"/>
      <w:r>
        <w:rPr>
          <w:rFonts w:eastAsia="仿宋"/>
          <w:sz w:val="28"/>
          <w:szCs w:val="28"/>
        </w:rPr>
        <w:t xml:space="preserve">1.1 </w:t>
      </w:r>
      <w:r>
        <w:rPr>
          <w:rFonts w:ascii="仿宋" w:eastAsia="仿宋" w:hAnsi="仿宋" w:cs="仿宋" w:hint="eastAsia"/>
          <w:sz w:val="28"/>
          <w:szCs w:val="28"/>
        </w:rPr>
        <w:t>选题的背景及意义</w:t>
      </w:r>
      <w:bookmarkEnd w:id="56"/>
      <w:bookmarkEnd w:id="57"/>
      <w:bookmarkEnd w:id="58"/>
      <w:bookmarkEnd w:id="59"/>
      <w:bookmarkEnd w:id="60"/>
    </w:p>
    <w:p w:rsidR="008464B5" w:rsidRDefault="00064287">
      <w:pPr>
        <w:ind w:firstLineChars="200" w:firstLine="560"/>
        <w:rPr>
          <w:rFonts w:ascii="仿宋" w:eastAsia="仿宋" w:hAnsi="仿宋" w:cs="仿宋"/>
          <w:sz w:val="28"/>
        </w:rPr>
      </w:pPr>
      <w:r>
        <w:rPr>
          <w:rFonts w:ascii="仿宋" w:eastAsia="仿宋" w:hAnsi="仿宋" w:cs="仿宋" w:hint="eastAsia"/>
          <w:sz w:val="28"/>
        </w:rPr>
        <w:t>在信息化时代的如今，生活中越来越多的事情已经向数字化，智能化转变。生活中的一切都是可以被关注，可以被利用的信息，而将这些信息进行收集记录，分析使用已经成为趋势。从纸币到现在的微信，支付宝；从以前的排队，出行到现在的足不出户也可以满足一个人的生活起居；现今的生活会发现，社会的种种已经离不开信息化，大数据的支持。一个人的一生经历似乎已经可以被信息化，以数字的形式记录下来，在人的生活记录方面，从以前古人伟人的传记，到当代人人都可以写的日记，备忘录，这些都是一个人生活记录的记载形式。而信息化社会建设发展至今，已经有了形形色色的个人生活记录方式，像QQ，微信，微博，已经系统的记录了许多的用户的生活信息，还有几乎现在所有手机都自带备忘录，记录着每个人的生活；以及现在的</w:t>
      </w:r>
      <w:proofErr w:type="gramStart"/>
      <w:r>
        <w:rPr>
          <w:rFonts w:ascii="仿宋" w:eastAsia="仿宋" w:hAnsi="仿宋" w:cs="仿宋" w:hint="eastAsia"/>
          <w:sz w:val="28"/>
        </w:rPr>
        <w:t>抖音最</w:t>
      </w:r>
      <w:proofErr w:type="gramEnd"/>
      <w:r>
        <w:rPr>
          <w:rFonts w:ascii="仿宋" w:eastAsia="仿宋" w:hAnsi="仿宋" w:cs="仿宋" w:hint="eastAsia"/>
          <w:sz w:val="28"/>
        </w:rPr>
        <w:t>开始也是记录美好生活的初衷。</w:t>
      </w:r>
      <w:moveToRangeStart w:id="61" w:author="Ark New" w:date="2022-05-01T12:15:00Z" w:name="move102299732"/>
      <w:moveTo w:id="62" w:author="Ark New" w:date="2022-05-01T12:15:00Z">
        <w:r w:rsidR="00E72532">
          <w:rPr>
            <w:rFonts w:ascii="仿宋" w:eastAsia="仿宋" w:hAnsi="仿宋" w:cs="仿宋" w:hint="eastAsia"/>
            <w:sz w:val="28"/>
          </w:rPr>
          <w:t>然而也是网络的发展，这些都或多或少不是以记录生活为主要目的，基于定位的生活记录Web应用的设计与实现便是以记录生活为一个主要的目的的Web应用的尝试。每个人的生活在信息化的社会都是有价值的信息，对生活记录下来的信息的管理，既可以对个人来说是自己过往的回忆，又对于社会来说也可以有助于社会，国家的数据统计分析。</w:t>
        </w:r>
      </w:moveTo>
      <w:moveToRangeEnd w:id="61"/>
    </w:p>
    <w:p w:rsidR="008464B5" w:rsidRDefault="00064287">
      <w:pPr>
        <w:tabs>
          <w:tab w:val="right" w:leader="middleDot" w:pos="8400"/>
        </w:tabs>
        <w:outlineLvl w:val="1"/>
        <w:rPr>
          <w:rFonts w:ascii="仿宋" w:eastAsia="仿宋" w:hAnsi="仿宋" w:cs="仿宋"/>
          <w:sz w:val="28"/>
        </w:rPr>
      </w:pPr>
      <w:bookmarkStart w:id="63" w:name="_Toc1645"/>
      <w:bookmarkStart w:id="64" w:name="_Toc786"/>
      <w:bookmarkStart w:id="65" w:name="_Toc12276"/>
      <w:bookmarkStart w:id="66" w:name="_Toc1285"/>
      <w:bookmarkStart w:id="67" w:name="_Toc24467"/>
      <w:r>
        <w:rPr>
          <w:rFonts w:eastAsia="仿宋" w:hint="eastAsia"/>
          <w:sz w:val="28"/>
        </w:rPr>
        <w:t xml:space="preserve">1.2 </w:t>
      </w:r>
      <w:r>
        <w:rPr>
          <w:rFonts w:eastAsia="仿宋" w:hint="eastAsia"/>
          <w:sz w:val="28"/>
        </w:rPr>
        <w:t>主要工作及研究内容</w:t>
      </w:r>
      <w:bookmarkEnd w:id="63"/>
      <w:bookmarkEnd w:id="64"/>
      <w:bookmarkEnd w:id="65"/>
      <w:bookmarkEnd w:id="66"/>
      <w:bookmarkEnd w:id="67"/>
    </w:p>
    <w:p w:rsidR="008464B5" w:rsidRDefault="00064287">
      <w:pPr>
        <w:ind w:firstLineChars="200" w:firstLine="560"/>
        <w:rPr>
          <w:rFonts w:ascii="仿宋" w:eastAsia="仿宋" w:hAnsi="仿宋" w:cs="仿宋"/>
          <w:sz w:val="28"/>
        </w:rPr>
      </w:pPr>
      <w:moveFromRangeStart w:id="68" w:author="Ark New" w:date="2022-05-01T12:15:00Z" w:name="move102299732"/>
      <w:moveFrom w:id="69" w:author="Ark New" w:date="2022-05-01T12:15:00Z">
        <w:r w:rsidDel="00E72532">
          <w:rPr>
            <w:rFonts w:ascii="仿宋" w:eastAsia="仿宋" w:hAnsi="仿宋" w:cs="仿宋" w:hint="eastAsia"/>
            <w:sz w:val="28"/>
          </w:rPr>
          <w:t>然而也是网络的发展，这些都或多或少不是以记录生活为主要目</w:t>
        </w:r>
        <w:r w:rsidDel="00E72532">
          <w:rPr>
            <w:rFonts w:ascii="仿宋" w:eastAsia="仿宋" w:hAnsi="仿宋" w:cs="仿宋" w:hint="eastAsia"/>
            <w:sz w:val="28"/>
          </w:rPr>
          <w:lastRenderedPageBreak/>
          <w:t>的，基于定位的生活记录Web应用的设计与实现便是以记录生活为一个主要的目的的Web应用的尝试。每个人的生活在信息化的社会都是有价值的信息，对生活记录下来的信息的管理，既可以对个人来说是自己过往的回忆，又对于社会来说也可以有助于社会，国家的数据统计分析。</w:t>
        </w:r>
      </w:moveFrom>
      <w:moveFromRangeEnd w:id="68"/>
      <w:ins w:id="70" w:author="Ark New" w:date="2022-05-01T12:15:00Z">
        <w:r w:rsidR="008A4FC7">
          <w:rPr>
            <w:rFonts w:ascii="仿宋" w:eastAsia="仿宋" w:hAnsi="仿宋" w:cs="仿宋" w:hint="eastAsia"/>
            <w:sz w:val="28"/>
          </w:rPr>
          <w:t>本应用</w:t>
        </w:r>
      </w:ins>
      <w:r>
        <w:rPr>
          <w:rFonts w:ascii="仿宋" w:eastAsia="仿宋" w:hAnsi="仿宋" w:cs="仿宋" w:hint="eastAsia"/>
          <w:sz w:val="28"/>
        </w:rPr>
        <w:t>从设计方向来考虑，以记录为主要目的，以及尽可能确保信息的准确性，真实性；记录的内容以文本，图片，视频为主，围绕记录的信息来进行扩充，规范，设计和实现，以及考虑Web应用</w:t>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_Ref13164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[1]</w:t>
      </w:r>
      <w:r w:rsidR="00BE029C">
        <w:rPr>
          <w:rFonts w:ascii="仿宋" w:eastAsia="仿宋" w:hAnsi="仿宋" w:cs="仿宋" w:hint="eastAsia"/>
          <w:sz w:val="28"/>
        </w:rPr>
        <w:fldChar w:fldCharType="end"/>
      </w:r>
      <w:r>
        <w:rPr>
          <w:rFonts w:ascii="仿宋" w:eastAsia="仿宋" w:hAnsi="仿宋" w:cs="仿宋" w:hint="eastAsia"/>
          <w:sz w:val="28"/>
        </w:rPr>
        <w:t>的适用性。主要使用VUE的前端框架来实现主要信息的交互管理，数据库和服务器对主要信息的储存和简单处理。围绕主要信息分为两个方面：一是信息的获取；二是已有信息的管理。为尽可能确保Web获取信息的准确和真实，这里采取百度地图的API，和Web的时间</w:t>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_Ref13961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[2]</w:t>
      </w:r>
      <w:r w:rsidR="00BE029C">
        <w:rPr>
          <w:rFonts w:ascii="仿宋" w:eastAsia="仿宋" w:hAnsi="仿宋" w:cs="仿宋" w:hint="eastAsia"/>
          <w:sz w:val="28"/>
        </w:rPr>
        <w:fldChar w:fldCharType="end"/>
      </w:r>
      <w:r>
        <w:rPr>
          <w:rFonts w:ascii="仿宋" w:eastAsia="仿宋" w:hAnsi="仿宋" w:cs="仿宋" w:hint="eastAsia"/>
          <w:sz w:val="28"/>
        </w:rPr>
        <w:t>，从隐私的角度，也直接将信息由用户分为开放与私密两类；而对于信息的管理，支持以多种方式查看信息，以及对登录用户信息的修改，对已存信息的标记区分。用户信息进行简单的设计，主要以信息为主，确保用户可以通过用户账号找到对应的每一条记录的信息。</w:t>
      </w:r>
    </w:p>
    <w:p w:rsidR="008464B5" w:rsidRDefault="000433A4">
      <w:pPr>
        <w:ind w:firstLineChars="200" w:firstLine="560"/>
        <w:rPr>
          <w:rFonts w:ascii="仿宋" w:eastAsia="仿宋" w:hAnsi="仿宋" w:cs="仿宋"/>
          <w:sz w:val="28"/>
        </w:rPr>
      </w:pPr>
      <w:ins w:id="71" w:author="Ark New" w:date="2022-05-01T12:16:00Z">
        <w:r>
          <w:rPr>
            <w:rFonts w:ascii="仿宋" w:eastAsia="仿宋" w:hAnsi="仿宋" w:cs="仿宋" w:hint="eastAsia"/>
            <w:sz w:val="28"/>
          </w:rPr>
          <w:t>（这段话完全不通）</w:t>
        </w:r>
      </w:ins>
      <w:r w:rsidR="00064287">
        <w:rPr>
          <w:rFonts w:ascii="仿宋" w:eastAsia="仿宋" w:hAnsi="仿宋" w:cs="仿宋" w:hint="eastAsia"/>
          <w:sz w:val="28"/>
        </w:rPr>
        <w:t>基于定位的生活记录Web应用的设计与实现，</w:t>
      </w:r>
      <w:proofErr w:type="gramStart"/>
      <w:r w:rsidR="00064287">
        <w:rPr>
          <w:rFonts w:ascii="仿宋" w:eastAsia="仿宋" w:hAnsi="仿宋" w:cs="仿宋" w:hint="eastAsia"/>
          <w:sz w:val="28"/>
        </w:rPr>
        <w:t>先对于</w:t>
      </w:r>
      <w:proofErr w:type="gramEnd"/>
      <w:r w:rsidR="00064287">
        <w:rPr>
          <w:rFonts w:ascii="仿宋" w:eastAsia="仿宋" w:hAnsi="仿宋" w:cs="仿宋" w:hint="eastAsia"/>
          <w:sz w:val="28"/>
        </w:rPr>
        <w:t>数据库的一个设计，用户信息表和记录信息表。服务器的搭建，数据接口的设计，用户注册，修改，登录的接口；记录信息的存入，查询，修改接口，其中对于图片，视频等文件的接口处理，密码的存储加密，token的使用</w:t>
      </w:r>
      <w:r w:rsidR="00BE029C">
        <w:rPr>
          <w:rFonts w:ascii="仿宋" w:eastAsia="仿宋" w:hAnsi="仿宋" w:cs="仿宋" w:hint="eastAsia"/>
          <w:sz w:val="28"/>
        </w:rPr>
        <w:fldChar w:fldCharType="begin"/>
      </w:r>
      <w:r w:rsidR="00064287">
        <w:rPr>
          <w:rFonts w:ascii="仿宋" w:eastAsia="仿宋" w:hAnsi="仿宋" w:cs="仿宋" w:hint="eastAsia"/>
          <w:sz w:val="28"/>
        </w:rPr>
        <w:instrText xml:space="preserve"> REF _Ref14108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sidR="00064287">
        <w:rPr>
          <w:rFonts w:ascii="仿宋" w:eastAsia="仿宋" w:hAnsi="仿宋" w:cs="仿宋" w:hint="eastAsia"/>
          <w:sz w:val="28"/>
        </w:rPr>
        <w:t>[3]</w:t>
      </w:r>
      <w:r w:rsidR="00BE029C">
        <w:rPr>
          <w:rFonts w:ascii="仿宋" w:eastAsia="仿宋" w:hAnsi="仿宋" w:cs="仿宋" w:hint="eastAsia"/>
          <w:sz w:val="28"/>
        </w:rPr>
        <w:fldChar w:fldCharType="end"/>
      </w:r>
      <w:r w:rsidR="00064287">
        <w:rPr>
          <w:rFonts w:ascii="仿宋" w:eastAsia="仿宋" w:hAnsi="仿宋" w:cs="仿宋" w:hint="eastAsia"/>
          <w:sz w:val="28"/>
        </w:rPr>
        <w:t>；Web应用的创建，首页，添加页，查看页，个人页，推荐页，页面路由的配置，移动端适配设置，后端接口请求封装，相关依赖的引入使用。通过前后端的合理交互</w:t>
      </w:r>
      <w:r w:rsidR="00BE029C">
        <w:rPr>
          <w:rFonts w:ascii="仿宋" w:eastAsia="仿宋" w:hAnsi="仿宋" w:cs="仿宋" w:hint="eastAsia"/>
          <w:sz w:val="28"/>
        </w:rPr>
        <w:fldChar w:fldCharType="begin"/>
      </w:r>
      <w:r w:rsidR="00064287">
        <w:rPr>
          <w:rFonts w:ascii="仿宋" w:eastAsia="仿宋" w:hAnsi="仿宋" w:cs="仿宋" w:hint="eastAsia"/>
          <w:sz w:val="28"/>
        </w:rPr>
        <w:instrText xml:space="preserve"> REF _Ref14108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sidR="00064287">
        <w:rPr>
          <w:rFonts w:ascii="仿宋" w:eastAsia="仿宋" w:hAnsi="仿宋" w:cs="仿宋" w:hint="eastAsia"/>
          <w:sz w:val="28"/>
        </w:rPr>
        <w:t>[3]</w:t>
      </w:r>
      <w:r w:rsidR="00BE029C">
        <w:rPr>
          <w:rFonts w:ascii="仿宋" w:eastAsia="仿宋" w:hAnsi="仿宋" w:cs="仿宋" w:hint="eastAsia"/>
          <w:sz w:val="28"/>
        </w:rPr>
        <w:fldChar w:fldCharType="end"/>
      </w:r>
      <w:r w:rsidR="00064287">
        <w:rPr>
          <w:rFonts w:ascii="仿宋" w:eastAsia="仿宋" w:hAnsi="仿宋" w:cs="仿宋" w:hint="eastAsia"/>
          <w:sz w:val="28"/>
        </w:rPr>
        <w:t>，实现对记</w:t>
      </w:r>
      <w:r w:rsidR="00064287">
        <w:rPr>
          <w:rFonts w:ascii="仿宋" w:eastAsia="仿宋" w:hAnsi="仿宋" w:cs="仿宋" w:hint="eastAsia"/>
          <w:sz w:val="28"/>
        </w:rPr>
        <w:lastRenderedPageBreak/>
        <w:t>录信息的有效管理，从而可以有效的发挥这些信息的作用。</w:t>
      </w:r>
    </w:p>
    <w:p w:rsidR="008464B5" w:rsidRDefault="00064287">
      <w:pPr>
        <w:tabs>
          <w:tab w:val="right" w:leader="middleDot" w:pos="8400"/>
        </w:tabs>
        <w:outlineLvl w:val="1"/>
        <w:rPr>
          <w:rFonts w:eastAsia="仿宋_GB2312"/>
          <w:sz w:val="28"/>
        </w:rPr>
      </w:pPr>
      <w:bookmarkStart w:id="72" w:name="_Toc28364"/>
      <w:bookmarkStart w:id="73" w:name="_Toc21977"/>
      <w:bookmarkStart w:id="74" w:name="_Toc27866"/>
      <w:bookmarkStart w:id="75" w:name="_Toc1342"/>
      <w:bookmarkStart w:id="76" w:name="_Toc31323"/>
      <w:r>
        <w:rPr>
          <w:rFonts w:eastAsia="仿宋" w:hint="eastAsia"/>
          <w:sz w:val="28"/>
        </w:rPr>
        <w:t xml:space="preserve">1.3 </w:t>
      </w:r>
      <w:r>
        <w:rPr>
          <w:rFonts w:eastAsia="仿宋" w:hint="eastAsia"/>
          <w:sz w:val="28"/>
        </w:rPr>
        <w:t>本文的组织结构</w:t>
      </w:r>
      <w:bookmarkEnd w:id="72"/>
      <w:bookmarkEnd w:id="73"/>
      <w:bookmarkEnd w:id="74"/>
      <w:bookmarkEnd w:id="75"/>
      <w:bookmarkEnd w:id="76"/>
    </w:p>
    <w:p w:rsidR="008464B5" w:rsidRDefault="00064287">
      <w:pPr>
        <w:tabs>
          <w:tab w:val="right" w:leader="middleDot" w:pos="8400"/>
        </w:tabs>
        <w:ind w:firstLineChars="200" w:firstLine="560"/>
        <w:rPr>
          <w:rFonts w:eastAsia="仿宋"/>
          <w:sz w:val="28"/>
          <w:u w:val="single"/>
        </w:rPr>
      </w:pPr>
      <w:r>
        <w:rPr>
          <w:rFonts w:eastAsia="仿宋" w:hint="eastAsia"/>
          <w:sz w:val="28"/>
        </w:rPr>
        <w:t>根据已有的技术和相关需求，设计并基本实现了</w:t>
      </w:r>
      <w:r>
        <w:rPr>
          <w:rFonts w:ascii="仿宋" w:eastAsia="仿宋" w:hAnsi="仿宋" w:cs="仿宋" w:hint="eastAsia"/>
          <w:sz w:val="28"/>
        </w:rPr>
        <w:t>基于定位的生活记录Web应用</w:t>
      </w:r>
      <w:r>
        <w:rPr>
          <w:rFonts w:eastAsia="仿宋" w:hint="eastAsia"/>
          <w:sz w:val="28"/>
        </w:rPr>
        <w:t>，本文共分为六个章节：</w:t>
      </w:r>
    </w:p>
    <w:p w:rsidR="008464B5" w:rsidRDefault="00064287">
      <w:pPr>
        <w:tabs>
          <w:tab w:val="right" w:leader="middleDot" w:pos="8400"/>
        </w:tabs>
        <w:ind w:firstLineChars="200" w:firstLine="560"/>
        <w:rPr>
          <w:rFonts w:eastAsia="仿宋"/>
          <w:sz w:val="28"/>
        </w:rPr>
      </w:pPr>
      <w:r>
        <w:rPr>
          <w:rFonts w:eastAsia="仿宋" w:hint="eastAsia"/>
          <w:sz w:val="28"/>
        </w:rPr>
        <w:t>第一章绪论：主要说明本文选题的背景和意义，现今社会相关领域中的研究状况，主要工作及研究内容等；</w:t>
      </w:r>
    </w:p>
    <w:p w:rsidR="008464B5" w:rsidRDefault="00064287">
      <w:pPr>
        <w:tabs>
          <w:tab w:val="right" w:leader="middleDot" w:pos="8400"/>
        </w:tabs>
        <w:ind w:firstLineChars="200" w:firstLine="560"/>
        <w:rPr>
          <w:rFonts w:eastAsia="仿宋"/>
          <w:sz w:val="28"/>
        </w:rPr>
      </w:pPr>
      <w:r>
        <w:rPr>
          <w:rFonts w:eastAsia="仿宋" w:hint="eastAsia"/>
          <w:sz w:val="28"/>
        </w:rPr>
        <w:t>第二章相关工具和技术：主要说明实现本设计将采用的主要技术，包括</w:t>
      </w:r>
      <w:r>
        <w:rPr>
          <w:rFonts w:ascii="仿宋" w:eastAsia="仿宋" w:hAnsi="仿宋" w:cs="仿宋" w:hint="eastAsia"/>
          <w:sz w:val="28"/>
        </w:rPr>
        <w:t>SQL Server</w:t>
      </w:r>
      <w:r>
        <w:rPr>
          <w:rFonts w:eastAsia="仿宋" w:hint="eastAsia"/>
          <w:sz w:val="28"/>
        </w:rPr>
        <w:t>、</w:t>
      </w:r>
      <w:r>
        <w:rPr>
          <w:rFonts w:eastAsia="仿宋" w:hint="eastAsia"/>
          <w:kern w:val="0"/>
          <w:sz w:val="28"/>
          <w:szCs w:val="28"/>
        </w:rPr>
        <w:t>Node JS</w:t>
      </w:r>
      <w:r>
        <w:rPr>
          <w:rFonts w:eastAsia="仿宋" w:hint="eastAsia"/>
          <w:sz w:val="28"/>
        </w:rPr>
        <w:t>、</w:t>
      </w:r>
      <w:r>
        <w:rPr>
          <w:rFonts w:eastAsia="仿宋" w:hint="eastAsia"/>
          <w:kern w:val="0"/>
          <w:sz w:val="28"/>
          <w:szCs w:val="28"/>
        </w:rPr>
        <w:t>VUE</w:t>
      </w:r>
      <w:r>
        <w:rPr>
          <w:rFonts w:eastAsia="仿宋" w:hint="eastAsia"/>
          <w:sz w:val="28"/>
        </w:rPr>
        <w:t>框架、</w:t>
      </w:r>
      <w:r>
        <w:rPr>
          <w:rFonts w:ascii="仿宋" w:eastAsia="仿宋" w:hAnsi="仿宋" w:cs="仿宋" w:hint="eastAsia"/>
          <w:sz w:val="28"/>
        </w:rPr>
        <w:t>KOA web 框架</w:t>
      </w:r>
      <w:r>
        <w:rPr>
          <w:rFonts w:eastAsia="仿宋" w:hint="eastAsia"/>
          <w:sz w:val="28"/>
        </w:rPr>
        <w:t>等；</w:t>
      </w:r>
    </w:p>
    <w:p w:rsidR="008464B5" w:rsidRDefault="00064287">
      <w:pPr>
        <w:tabs>
          <w:tab w:val="right" w:leader="middleDot" w:pos="8400"/>
        </w:tabs>
        <w:ind w:firstLineChars="200" w:firstLine="560"/>
        <w:rPr>
          <w:rFonts w:eastAsia="仿宋"/>
          <w:sz w:val="28"/>
        </w:rPr>
      </w:pPr>
      <w:r>
        <w:rPr>
          <w:rFonts w:eastAsia="仿宋" w:hint="eastAsia"/>
          <w:sz w:val="28"/>
        </w:rPr>
        <w:t>第三章需求分析：主要说明本设计的可行性分析，相关功能需求、性能需求等；</w:t>
      </w:r>
    </w:p>
    <w:p w:rsidR="008464B5" w:rsidRDefault="00064287">
      <w:pPr>
        <w:tabs>
          <w:tab w:val="right" w:leader="middleDot" w:pos="8400"/>
        </w:tabs>
        <w:ind w:firstLineChars="200" w:firstLine="560"/>
        <w:rPr>
          <w:rFonts w:eastAsia="仿宋"/>
          <w:sz w:val="28"/>
        </w:rPr>
      </w:pPr>
      <w:r>
        <w:rPr>
          <w:rFonts w:eastAsia="仿宋" w:hint="eastAsia"/>
          <w:sz w:val="28"/>
        </w:rPr>
        <w:t>第四章系统设计：主要说明本设计的体系结构、功能模块设计、数据库设计等；</w:t>
      </w:r>
    </w:p>
    <w:p w:rsidR="008464B5" w:rsidRDefault="00064287">
      <w:pPr>
        <w:tabs>
          <w:tab w:val="right" w:leader="middleDot" w:pos="8400"/>
        </w:tabs>
        <w:ind w:firstLineChars="200" w:firstLine="560"/>
        <w:rPr>
          <w:rFonts w:eastAsia="仿宋"/>
          <w:sz w:val="28"/>
        </w:rPr>
      </w:pPr>
      <w:r>
        <w:rPr>
          <w:rFonts w:eastAsia="仿宋" w:hint="eastAsia"/>
          <w:sz w:val="28"/>
        </w:rPr>
        <w:t>第五</w:t>
      </w:r>
      <w:proofErr w:type="gramStart"/>
      <w:r>
        <w:rPr>
          <w:rFonts w:eastAsia="仿宋" w:hint="eastAsia"/>
          <w:sz w:val="28"/>
        </w:rPr>
        <w:t>章系统</w:t>
      </w:r>
      <w:proofErr w:type="gramEnd"/>
      <w:r>
        <w:rPr>
          <w:rFonts w:eastAsia="仿宋" w:hint="eastAsia"/>
          <w:sz w:val="28"/>
        </w:rPr>
        <w:t>实现：主要说明本设计的实现情况，主要功能的实现；</w:t>
      </w:r>
    </w:p>
    <w:p w:rsidR="008464B5" w:rsidRDefault="00064287">
      <w:pPr>
        <w:tabs>
          <w:tab w:val="right" w:leader="middleDot" w:pos="8400"/>
        </w:tabs>
        <w:ind w:firstLineChars="200" w:firstLine="560"/>
        <w:rPr>
          <w:rFonts w:eastAsia="仿宋"/>
          <w:sz w:val="28"/>
        </w:rPr>
      </w:pPr>
      <w:r>
        <w:rPr>
          <w:rFonts w:eastAsia="仿宋" w:hint="eastAsia"/>
          <w:sz w:val="28"/>
        </w:rPr>
        <w:t>第六章系统测试：主要说明本设计的功能测试、兼容性测试等。</w:t>
      </w: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8464B5">
      <w:pPr>
        <w:tabs>
          <w:tab w:val="right" w:leader="middleDot" w:pos="8400"/>
        </w:tabs>
        <w:ind w:firstLineChars="200" w:firstLine="560"/>
        <w:rPr>
          <w:rFonts w:eastAsia="仿宋"/>
          <w:sz w:val="28"/>
        </w:rPr>
      </w:pPr>
    </w:p>
    <w:p w:rsidR="008464B5" w:rsidRDefault="00064287">
      <w:pPr>
        <w:outlineLvl w:val="0"/>
        <w:rPr>
          <w:rFonts w:ascii="黑体" w:eastAsia="黑体" w:hAnsi="黑体" w:cs="黑体"/>
          <w:sz w:val="28"/>
        </w:rPr>
      </w:pPr>
      <w:bookmarkStart w:id="77" w:name="_Toc10044"/>
      <w:r>
        <w:rPr>
          <w:rFonts w:ascii="黑体" w:eastAsia="黑体" w:hAnsi="黑体" w:cs="黑体" w:hint="eastAsia"/>
          <w:sz w:val="28"/>
        </w:rPr>
        <w:t>2 相关工具和技术</w:t>
      </w:r>
      <w:bookmarkEnd w:id="77"/>
      <w:ins w:id="78" w:author="Ark New" w:date="2022-05-01T12:17:00Z">
        <w:r w:rsidR="00640C5C">
          <w:rPr>
            <w:rFonts w:ascii="黑体" w:eastAsia="黑体" w:hAnsi="黑体" w:cs="黑体" w:hint="eastAsia"/>
            <w:sz w:val="28"/>
          </w:rPr>
          <w:t>（用分页符每章新起一页）</w:t>
        </w:r>
      </w:ins>
    </w:p>
    <w:p w:rsidR="008464B5" w:rsidRDefault="00064287">
      <w:pPr>
        <w:pStyle w:val="a3"/>
        <w:ind w:firstLine="0"/>
        <w:outlineLvl w:val="1"/>
        <w:rPr>
          <w:rFonts w:ascii="仿宋" w:eastAsia="仿宋" w:hAnsi="仿宋" w:cs="仿宋"/>
          <w:b w:val="0"/>
          <w:bCs w:val="0"/>
          <w:sz w:val="28"/>
          <w:lang w:eastAsia="zh-CN"/>
        </w:rPr>
      </w:pPr>
      <w:bookmarkStart w:id="79" w:name="_Toc2331"/>
      <w:r>
        <w:rPr>
          <w:rFonts w:eastAsia="仿宋" w:hint="eastAsia"/>
          <w:b w:val="0"/>
          <w:sz w:val="28"/>
          <w:szCs w:val="28"/>
          <w:lang w:eastAsia="zh-CN"/>
        </w:rPr>
        <w:t>2</w:t>
      </w:r>
      <w:r w:rsidRPr="00BE70DA">
        <w:rPr>
          <w:rFonts w:eastAsia="仿宋"/>
          <w:b w:val="0"/>
          <w:sz w:val="28"/>
          <w:szCs w:val="28"/>
          <w:lang w:eastAsia="zh-CN"/>
        </w:rPr>
        <w:t>.1</w:t>
      </w:r>
      <w:r w:rsidRPr="00BE70DA">
        <w:rPr>
          <w:rFonts w:ascii="仿宋" w:eastAsia="仿宋" w:hAnsi="仿宋" w:hint="eastAsia"/>
          <w:b w:val="0"/>
          <w:sz w:val="28"/>
          <w:szCs w:val="28"/>
          <w:lang w:eastAsia="zh-CN"/>
        </w:rPr>
        <w:t xml:space="preserve"> </w:t>
      </w:r>
      <w:r>
        <w:rPr>
          <w:rFonts w:ascii="仿宋" w:eastAsia="仿宋" w:hAnsi="仿宋" w:cs="仿宋" w:hint="eastAsia"/>
          <w:b w:val="0"/>
          <w:bCs w:val="0"/>
          <w:sz w:val="28"/>
          <w:lang w:eastAsia="zh-CN"/>
        </w:rPr>
        <w:t>SQL Server数据库介绍</w:t>
      </w:r>
      <w:bookmarkEnd w:id="79"/>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SQL Server是由Microsoft开发和推广的关系数据库管理系统（DBMS）</w:t>
      </w:r>
      <w:r>
        <w:rPr>
          <w:rFonts w:ascii="仿宋" w:eastAsia="仿宋" w:hAnsi="仿宋" w:cs="仿宋" w:hint="eastAsia"/>
          <w:sz w:val="28"/>
          <w:lang w:val="zh-CN"/>
        </w:rPr>
        <w:t>。</w:t>
      </w:r>
      <w:r>
        <w:rPr>
          <w:rFonts w:ascii="仿宋" w:eastAsia="仿宋" w:hAnsi="仿宋" w:cs="仿宋" w:hint="eastAsia"/>
          <w:sz w:val="28"/>
        </w:rPr>
        <w:t>可以存放多种类型的数据，也方便对数据进行灵活快捷的处理和分析。</w:t>
      </w:r>
    </w:p>
    <w:p w:rsidR="008464B5" w:rsidRDefault="00064287">
      <w:pPr>
        <w:tabs>
          <w:tab w:val="right" w:leader="middleDot" w:pos="8400"/>
        </w:tabs>
        <w:outlineLvl w:val="1"/>
        <w:rPr>
          <w:rFonts w:eastAsia="仿宋"/>
          <w:kern w:val="0"/>
          <w:sz w:val="28"/>
          <w:szCs w:val="28"/>
        </w:rPr>
      </w:pPr>
      <w:bookmarkStart w:id="80" w:name="_Toc18794"/>
      <w:r>
        <w:rPr>
          <w:rFonts w:eastAsia="仿宋" w:hint="eastAsia"/>
          <w:kern w:val="0"/>
          <w:sz w:val="28"/>
          <w:szCs w:val="28"/>
        </w:rPr>
        <w:t>2</w:t>
      </w:r>
      <w:r w:rsidRPr="00BE70DA">
        <w:rPr>
          <w:rFonts w:eastAsia="仿宋"/>
          <w:kern w:val="0"/>
          <w:sz w:val="28"/>
          <w:szCs w:val="28"/>
        </w:rPr>
        <w:t>.2</w:t>
      </w:r>
      <w:r>
        <w:rPr>
          <w:rFonts w:eastAsia="仿宋" w:hint="eastAsia"/>
          <w:kern w:val="0"/>
          <w:sz w:val="28"/>
          <w:szCs w:val="28"/>
        </w:rPr>
        <w:t xml:space="preserve"> Node JS </w:t>
      </w:r>
      <w:r>
        <w:rPr>
          <w:rFonts w:eastAsia="仿宋" w:hint="eastAsia"/>
          <w:kern w:val="0"/>
          <w:sz w:val="28"/>
          <w:szCs w:val="28"/>
        </w:rPr>
        <w:t>环境介绍</w:t>
      </w:r>
      <w:bookmarkEnd w:id="80"/>
    </w:p>
    <w:p w:rsidR="008464B5" w:rsidRDefault="00064287">
      <w:pPr>
        <w:widowControl/>
        <w:ind w:firstLineChars="200" w:firstLine="560"/>
        <w:jc w:val="left"/>
        <w:rPr>
          <w:rFonts w:ascii="仿宋" w:eastAsia="仿宋" w:hAnsi="仿宋" w:cs="仿宋"/>
          <w:sz w:val="28"/>
        </w:rPr>
      </w:pPr>
      <w:r>
        <w:rPr>
          <w:rFonts w:ascii="仿宋" w:eastAsia="仿宋" w:hAnsi="仿宋" w:cs="仿宋" w:hint="eastAsia"/>
          <w:sz w:val="28"/>
        </w:rPr>
        <w:t>Node JS 是一个基于 Chrome V8 引擎的开源和跨平台的 JavaScript 运行时的环境，其使用了一个事件驱动、非阻塞式 I/O 的模型,使其轻量又高效。Node JS</w:t>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_Ref14386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[4]</w:t>
      </w:r>
      <w:r w:rsidR="00BE029C">
        <w:rPr>
          <w:rFonts w:ascii="仿宋" w:eastAsia="仿宋" w:hAnsi="仿宋" w:cs="仿宋" w:hint="eastAsia"/>
          <w:sz w:val="28"/>
        </w:rPr>
        <w:fldChar w:fldCharType="end"/>
      </w:r>
      <w:r>
        <w:rPr>
          <w:rFonts w:ascii="仿宋" w:eastAsia="仿宋" w:hAnsi="仿宋" w:cs="仿宋" w:hint="eastAsia"/>
          <w:sz w:val="28"/>
        </w:rPr>
        <w:t xml:space="preserve">的出现让JavaScript得以不再依赖浏览器也可以在电脑环境运行，这也使得JavaScript的标准不再需要去适应浏览器的版本，只需要更改 Node版本就可以决定使用哪个 </w:t>
      </w:r>
      <w:proofErr w:type="spellStart"/>
      <w:r>
        <w:rPr>
          <w:rFonts w:ascii="仿宋" w:eastAsia="仿宋" w:hAnsi="仿宋" w:cs="仿宋" w:hint="eastAsia"/>
          <w:sz w:val="28"/>
        </w:rPr>
        <w:t>ECMAScript</w:t>
      </w:r>
      <w:proofErr w:type="spellEnd"/>
      <w:r>
        <w:rPr>
          <w:rFonts w:ascii="仿宋" w:eastAsia="仿宋" w:hAnsi="仿宋" w:cs="仿宋" w:hint="eastAsia"/>
          <w:sz w:val="28"/>
        </w:rPr>
        <w:t xml:space="preserve"> 标准。</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同时，其提供的包管理工具 NPM（</w:t>
      </w:r>
      <w:r>
        <w:rPr>
          <w:rFonts w:ascii="仿宋" w:eastAsia="仿宋" w:hAnsi="仿宋" w:cs="仿宋"/>
          <w:sz w:val="28"/>
        </w:rPr>
        <w:t>Node Package Manager</w:t>
      </w:r>
      <w:r>
        <w:rPr>
          <w:rFonts w:ascii="仿宋" w:eastAsia="仿宋" w:hAnsi="仿宋" w:cs="仿宋" w:hint="eastAsia"/>
          <w:sz w:val="28"/>
        </w:rPr>
        <w:t xml:space="preserve">），如今，NPM仓库托管了超过 1,000,000 </w:t>
      </w:r>
      <w:proofErr w:type="gramStart"/>
      <w:r>
        <w:rPr>
          <w:rFonts w:ascii="仿宋" w:eastAsia="仿宋" w:hAnsi="仿宋" w:cs="仿宋" w:hint="eastAsia"/>
          <w:sz w:val="28"/>
        </w:rPr>
        <w:t>个</w:t>
      </w:r>
      <w:proofErr w:type="gramEnd"/>
      <w:r>
        <w:rPr>
          <w:rFonts w:ascii="仿宋" w:eastAsia="仿宋" w:hAnsi="仿宋" w:cs="仿宋" w:hint="eastAsia"/>
          <w:sz w:val="28"/>
        </w:rPr>
        <w:t>开源包，可以自由使用。还有众多的模块依赖，使得Node的开发设计可以更简单高效</w:t>
      </w:r>
    </w:p>
    <w:p w:rsidR="008464B5" w:rsidRDefault="00064287">
      <w:pPr>
        <w:tabs>
          <w:tab w:val="right" w:leader="middleDot" w:pos="8400"/>
        </w:tabs>
        <w:outlineLvl w:val="1"/>
        <w:rPr>
          <w:rFonts w:eastAsia="仿宋"/>
          <w:kern w:val="0"/>
          <w:sz w:val="28"/>
          <w:szCs w:val="28"/>
        </w:rPr>
      </w:pPr>
      <w:bookmarkStart w:id="81" w:name="_Toc14440"/>
      <w:r>
        <w:rPr>
          <w:rFonts w:eastAsia="仿宋" w:hint="eastAsia"/>
          <w:kern w:val="0"/>
          <w:sz w:val="28"/>
          <w:szCs w:val="28"/>
        </w:rPr>
        <w:t>2</w:t>
      </w:r>
      <w:r>
        <w:rPr>
          <w:rFonts w:eastAsia="仿宋"/>
          <w:kern w:val="0"/>
          <w:sz w:val="28"/>
          <w:szCs w:val="28"/>
          <w:lang w:val="zh-CN"/>
        </w:rPr>
        <w:t>.</w:t>
      </w:r>
      <w:r>
        <w:rPr>
          <w:rFonts w:eastAsia="仿宋" w:hint="eastAsia"/>
          <w:kern w:val="0"/>
          <w:sz w:val="28"/>
          <w:szCs w:val="28"/>
        </w:rPr>
        <w:t xml:space="preserve">3 VUE </w:t>
      </w:r>
      <w:r>
        <w:rPr>
          <w:rFonts w:eastAsia="仿宋" w:hint="eastAsia"/>
          <w:kern w:val="0"/>
          <w:sz w:val="28"/>
          <w:szCs w:val="28"/>
        </w:rPr>
        <w:t>前端技术</w:t>
      </w:r>
      <w:bookmarkEnd w:id="81"/>
    </w:p>
    <w:p w:rsidR="008464B5" w:rsidRDefault="00064287">
      <w:pPr>
        <w:widowControl/>
        <w:ind w:firstLineChars="200" w:firstLine="560"/>
        <w:jc w:val="left"/>
        <w:rPr>
          <w:rFonts w:ascii="仿宋" w:eastAsia="仿宋" w:hAnsi="仿宋"/>
          <w:kern w:val="0"/>
          <w:sz w:val="28"/>
          <w:szCs w:val="28"/>
        </w:rPr>
      </w:pPr>
      <w:r>
        <w:rPr>
          <w:rFonts w:ascii="仿宋" w:eastAsia="仿宋" w:hAnsi="仿宋" w:cs="仿宋" w:hint="eastAsia"/>
          <w:sz w:val="28"/>
        </w:rPr>
        <w:lastRenderedPageBreak/>
        <w:t>VUE是一套由国人设计的构建用户界面的渐进式框架，其采用</w:t>
      </w:r>
      <w:r>
        <w:rPr>
          <w:rFonts w:ascii="仿宋" w:eastAsia="仿宋" w:hAnsi="仿宋" w:cs="仿宋"/>
          <w:sz w:val="28"/>
        </w:rPr>
        <w:t>自底向上</w:t>
      </w:r>
      <w:r>
        <w:rPr>
          <w:rFonts w:ascii="仿宋" w:eastAsia="仿宋" w:hAnsi="仿宋" w:cs="仿宋" w:hint="eastAsia"/>
          <w:sz w:val="28"/>
        </w:rPr>
        <w:t>增量开发的设计，使用</w:t>
      </w:r>
      <w:r>
        <w:rPr>
          <w:rFonts w:ascii="仿宋" w:eastAsia="仿宋" w:hAnsi="仿宋" w:cs="仿宋"/>
          <w:sz w:val="28"/>
        </w:rPr>
        <w:t>MVVM</w:t>
      </w:r>
      <w:r>
        <w:rPr>
          <w:rFonts w:ascii="仿宋" w:eastAsia="仿宋" w:hAnsi="仿宋" w:cs="仿宋" w:hint="eastAsia"/>
          <w:sz w:val="28"/>
        </w:rPr>
        <w:t>响应式编程模型，避免直接操作</w:t>
      </w:r>
      <w:r>
        <w:rPr>
          <w:rFonts w:ascii="仿宋" w:eastAsia="仿宋" w:hAnsi="仿宋" w:cs="仿宋"/>
          <w:sz w:val="28"/>
        </w:rPr>
        <w:t xml:space="preserve">DOM , </w:t>
      </w:r>
      <w:r>
        <w:rPr>
          <w:rFonts w:ascii="仿宋" w:eastAsia="仿宋" w:hAnsi="仿宋" w:cs="仿宋" w:hint="eastAsia"/>
          <w:sz w:val="28"/>
        </w:rPr>
        <w:t>降低</w:t>
      </w:r>
      <w:r>
        <w:rPr>
          <w:rFonts w:ascii="仿宋" w:eastAsia="仿宋" w:hAnsi="仿宋" w:cs="仿宋"/>
          <w:sz w:val="28"/>
        </w:rPr>
        <w:t>DOM</w:t>
      </w:r>
      <w:r>
        <w:rPr>
          <w:rFonts w:ascii="仿宋" w:eastAsia="仿宋" w:hAnsi="仿宋" w:cs="仿宋" w:hint="eastAsia"/>
          <w:sz w:val="28"/>
        </w:rPr>
        <w:t>操作的复杂性。VUE的</w:t>
      </w:r>
      <w:proofErr w:type="gramStart"/>
      <w:r>
        <w:rPr>
          <w:rFonts w:ascii="仿宋" w:eastAsia="仿宋" w:hAnsi="仿宋" w:cs="仿宋" w:hint="eastAsia"/>
          <w:sz w:val="28"/>
        </w:rPr>
        <w:t>核心库只关注</w:t>
      </w:r>
      <w:proofErr w:type="gramEnd"/>
      <w:r>
        <w:rPr>
          <w:rFonts w:ascii="仿宋" w:eastAsia="仿宋" w:hAnsi="仿宋" w:cs="仿宋" w:hint="eastAsia"/>
          <w:sz w:val="28"/>
        </w:rPr>
        <w:t>视图层，它不仅易于上手，还便于与</w:t>
      </w:r>
      <w:proofErr w:type="gramStart"/>
      <w:r>
        <w:rPr>
          <w:rFonts w:ascii="仿宋" w:eastAsia="仿宋" w:hAnsi="仿宋" w:cs="仿宋" w:hint="eastAsia"/>
          <w:sz w:val="28"/>
        </w:rPr>
        <w:t>第三方库或</w:t>
      </w:r>
      <w:proofErr w:type="gramEnd"/>
      <w:r>
        <w:rPr>
          <w:rFonts w:ascii="仿宋" w:eastAsia="仿宋" w:hAnsi="仿宋" w:cs="仿宋" w:hint="eastAsia"/>
          <w:sz w:val="28"/>
        </w:rPr>
        <w:t>既有项目整合，以组件搭建的形式进行开发，常用的</w:t>
      </w:r>
      <w:proofErr w:type="gramStart"/>
      <w:r>
        <w:rPr>
          <w:rFonts w:ascii="仿宋" w:eastAsia="仿宋" w:hAnsi="仿宋" w:cs="仿宋" w:hint="eastAsia"/>
          <w:sz w:val="28"/>
        </w:rPr>
        <w:t>组件库像</w:t>
      </w:r>
      <w:proofErr w:type="gramEnd"/>
      <w:r>
        <w:rPr>
          <w:rFonts w:ascii="仿宋" w:eastAsia="仿宋" w:hAnsi="仿宋" w:cs="仿宋" w:hint="eastAsia"/>
          <w:sz w:val="28"/>
        </w:rPr>
        <w:t xml:space="preserve">Element UI </w:t>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_Ref14539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[5]</w:t>
      </w:r>
      <w:r w:rsidR="00BE029C">
        <w:rPr>
          <w:rFonts w:ascii="仿宋" w:eastAsia="仿宋" w:hAnsi="仿宋" w:cs="仿宋" w:hint="eastAsia"/>
          <w:sz w:val="28"/>
        </w:rPr>
        <w:fldChar w:fldCharType="end"/>
      </w:r>
      <w:r>
        <w:rPr>
          <w:rFonts w:ascii="仿宋" w:eastAsia="仿宋" w:hAnsi="仿宋" w:cs="仿宋" w:hint="eastAsia"/>
          <w:sz w:val="28"/>
        </w:rPr>
        <w:t>，可以迅速的搭建项目界面的基本框架。</w:t>
      </w:r>
    </w:p>
    <w:p w:rsidR="008464B5" w:rsidRDefault="00064287">
      <w:pPr>
        <w:tabs>
          <w:tab w:val="right" w:leader="middleDot" w:pos="8400"/>
        </w:tabs>
        <w:outlineLvl w:val="1"/>
        <w:rPr>
          <w:rFonts w:eastAsia="仿宋"/>
          <w:kern w:val="0"/>
          <w:sz w:val="28"/>
          <w:szCs w:val="28"/>
        </w:rPr>
      </w:pPr>
      <w:bookmarkStart w:id="82" w:name="_Toc30367"/>
      <w:r>
        <w:rPr>
          <w:rFonts w:eastAsia="仿宋" w:hint="eastAsia"/>
          <w:kern w:val="0"/>
          <w:sz w:val="28"/>
          <w:szCs w:val="28"/>
        </w:rPr>
        <w:t>2</w:t>
      </w:r>
      <w:r w:rsidRPr="00BE70DA">
        <w:rPr>
          <w:rFonts w:eastAsia="仿宋"/>
          <w:kern w:val="0"/>
          <w:sz w:val="28"/>
          <w:szCs w:val="28"/>
        </w:rPr>
        <w:t>.</w:t>
      </w:r>
      <w:r>
        <w:rPr>
          <w:rFonts w:eastAsia="仿宋" w:hint="eastAsia"/>
          <w:kern w:val="0"/>
          <w:sz w:val="28"/>
          <w:szCs w:val="28"/>
        </w:rPr>
        <w:t xml:space="preserve">4 KOA </w:t>
      </w:r>
      <w:r>
        <w:rPr>
          <w:rFonts w:eastAsia="仿宋" w:hint="eastAsia"/>
          <w:kern w:val="0"/>
          <w:sz w:val="28"/>
          <w:szCs w:val="28"/>
        </w:rPr>
        <w:t>框架</w:t>
      </w:r>
      <w:bookmarkEnd w:id="82"/>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KOA 是一个新的 web 框架，由 Express 背后的同一个团队构建， 致力于在web 应用和 API 开发领域中成为一个更小、更富有表现力、更健壮的基石。 KOA 并没有捆绑任何中间件， 而是提供了一套优雅的方法，根据不同的需求设计引用相应的中间件，帮助您快速而愉快地编写服务端应用程序。</w:t>
      </w: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rPr>
      </w:pPr>
    </w:p>
    <w:p w:rsidR="008464B5" w:rsidRDefault="008464B5">
      <w:pPr>
        <w:tabs>
          <w:tab w:val="right" w:leader="middleDot" w:pos="8400"/>
        </w:tabs>
        <w:ind w:firstLineChars="200" w:firstLine="560"/>
        <w:rPr>
          <w:rFonts w:ascii="仿宋" w:eastAsia="仿宋" w:hAnsi="仿宋" w:cs="仿宋"/>
          <w:sz w:val="28"/>
          <w:lang w:val="zh-CN"/>
        </w:rPr>
      </w:pPr>
    </w:p>
    <w:p w:rsidR="008464B5" w:rsidRDefault="00064287">
      <w:pPr>
        <w:outlineLvl w:val="0"/>
        <w:rPr>
          <w:rFonts w:ascii="黑体" w:eastAsia="黑体" w:hAnsi="黑体" w:cs="黑体"/>
          <w:sz w:val="28"/>
        </w:rPr>
      </w:pPr>
      <w:bookmarkStart w:id="83" w:name="_Toc2451"/>
      <w:r>
        <w:rPr>
          <w:rFonts w:ascii="黑体" w:eastAsia="黑体" w:hAnsi="黑体" w:cs="黑体" w:hint="eastAsia"/>
          <w:sz w:val="28"/>
        </w:rPr>
        <w:t>3 需求分析</w:t>
      </w:r>
      <w:bookmarkEnd w:id="83"/>
    </w:p>
    <w:p w:rsidR="008464B5" w:rsidRDefault="00064287">
      <w:pPr>
        <w:pStyle w:val="a3"/>
        <w:ind w:firstLine="0"/>
        <w:outlineLvl w:val="1"/>
        <w:rPr>
          <w:rFonts w:ascii="仿宋" w:eastAsia="仿宋" w:hAnsi="仿宋"/>
          <w:b w:val="0"/>
          <w:sz w:val="28"/>
          <w:szCs w:val="28"/>
          <w:lang w:eastAsia="zh-CN"/>
        </w:rPr>
      </w:pPr>
      <w:bookmarkStart w:id="84" w:name="_Toc23131"/>
      <w:r>
        <w:rPr>
          <w:rFonts w:eastAsia="仿宋" w:hint="eastAsia"/>
          <w:b w:val="0"/>
          <w:sz w:val="28"/>
          <w:szCs w:val="28"/>
          <w:lang w:eastAsia="zh-CN"/>
        </w:rPr>
        <w:t>3</w:t>
      </w:r>
      <w:r>
        <w:rPr>
          <w:rFonts w:eastAsia="仿宋"/>
          <w:b w:val="0"/>
          <w:sz w:val="28"/>
          <w:szCs w:val="28"/>
          <w:lang w:val="zh-CN" w:eastAsia="zh-CN"/>
        </w:rPr>
        <w:t>.1</w:t>
      </w:r>
      <w:r>
        <w:rPr>
          <w:rFonts w:ascii="仿宋" w:eastAsia="仿宋" w:hAnsi="仿宋" w:hint="eastAsia"/>
          <w:b w:val="0"/>
          <w:sz w:val="28"/>
          <w:szCs w:val="28"/>
          <w:lang w:val="zh-CN" w:eastAsia="zh-CN"/>
        </w:rPr>
        <w:t xml:space="preserve"> </w:t>
      </w:r>
      <w:r>
        <w:rPr>
          <w:rFonts w:ascii="仿宋" w:eastAsia="仿宋" w:hAnsi="仿宋" w:hint="eastAsia"/>
          <w:b w:val="0"/>
          <w:sz w:val="28"/>
          <w:szCs w:val="28"/>
          <w:lang w:eastAsia="zh-CN"/>
        </w:rPr>
        <w:t>可行性分析</w:t>
      </w:r>
      <w:bookmarkEnd w:id="84"/>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可</w:t>
      </w:r>
      <w:r>
        <w:rPr>
          <w:rFonts w:ascii="仿宋" w:eastAsia="仿宋" w:hAnsi="仿宋" w:hint="eastAsia"/>
          <w:kern w:val="0"/>
          <w:sz w:val="28"/>
          <w:szCs w:val="28"/>
          <w:lang w:val="zh-CN"/>
        </w:rPr>
        <w:t>行性分析是通过对项目的主要内容</w:t>
      </w:r>
      <w:r>
        <w:rPr>
          <w:rFonts w:ascii="仿宋" w:eastAsia="仿宋" w:hAnsi="仿宋" w:hint="eastAsia"/>
          <w:kern w:val="0"/>
          <w:sz w:val="28"/>
          <w:szCs w:val="28"/>
        </w:rPr>
        <w:t>及相应</w:t>
      </w:r>
      <w:r>
        <w:rPr>
          <w:rFonts w:ascii="仿宋" w:eastAsia="仿宋" w:hAnsi="仿宋" w:hint="eastAsia"/>
          <w:kern w:val="0"/>
          <w:sz w:val="28"/>
          <w:szCs w:val="28"/>
          <w:lang w:val="zh-CN"/>
        </w:rPr>
        <w:t>条件，如市场需求、资源供应、建设规模、环境影响、盈利能力等，从技术、经济、</w:t>
      </w:r>
      <w:r>
        <w:rPr>
          <w:rFonts w:ascii="仿宋" w:eastAsia="仿宋" w:hAnsi="仿宋" w:hint="eastAsia"/>
          <w:kern w:val="0"/>
          <w:sz w:val="28"/>
          <w:szCs w:val="28"/>
        </w:rPr>
        <w:t>社会</w:t>
      </w:r>
      <w:r>
        <w:rPr>
          <w:rFonts w:ascii="仿宋" w:eastAsia="仿宋" w:hAnsi="仿宋" w:hint="eastAsia"/>
          <w:kern w:val="0"/>
          <w:sz w:val="28"/>
          <w:szCs w:val="28"/>
          <w:lang w:val="zh-CN"/>
        </w:rPr>
        <w:t>等方面进行调查研究和分析比较，</w:t>
      </w:r>
      <w:r>
        <w:rPr>
          <w:rFonts w:ascii="仿宋" w:eastAsia="仿宋" w:hAnsi="仿宋" w:hint="eastAsia"/>
          <w:kern w:val="0"/>
          <w:sz w:val="28"/>
          <w:szCs w:val="28"/>
        </w:rPr>
        <w:t>从而预测在</w:t>
      </w:r>
      <w:r>
        <w:rPr>
          <w:rFonts w:ascii="仿宋" w:eastAsia="仿宋" w:hAnsi="仿宋" w:hint="eastAsia"/>
          <w:kern w:val="0"/>
          <w:sz w:val="28"/>
          <w:szCs w:val="28"/>
          <w:lang w:val="zh-CN"/>
        </w:rPr>
        <w:t>项目建成以后可能取得的经济效益及社会影响，为项目决策提供依据的一种综合性的系统分析方法。</w:t>
      </w:r>
      <w:r>
        <w:rPr>
          <w:rFonts w:ascii="仿宋" w:eastAsia="仿宋" w:hAnsi="仿宋" w:hint="eastAsia"/>
          <w:kern w:val="0"/>
          <w:sz w:val="28"/>
          <w:szCs w:val="28"/>
        </w:rPr>
        <w:t>此应用设计和实现主要从以下两个方面来分析可行性。</w:t>
      </w:r>
    </w:p>
    <w:p w:rsidR="008464B5" w:rsidRDefault="00064287">
      <w:pPr>
        <w:tabs>
          <w:tab w:val="right" w:leader="middleDot" w:pos="8400"/>
        </w:tabs>
        <w:outlineLvl w:val="2"/>
        <w:rPr>
          <w:rFonts w:eastAsia="仿宋"/>
          <w:kern w:val="0"/>
          <w:sz w:val="28"/>
          <w:szCs w:val="28"/>
        </w:rPr>
      </w:pPr>
      <w:bookmarkStart w:id="85" w:name="_Toc13258"/>
      <w:r>
        <w:rPr>
          <w:rFonts w:eastAsia="仿宋" w:hint="eastAsia"/>
          <w:kern w:val="0"/>
          <w:sz w:val="28"/>
          <w:szCs w:val="28"/>
        </w:rPr>
        <w:t>3</w:t>
      </w:r>
      <w:r>
        <w:rPr>
          <w:rFonts w:eastAsia="仿宋"/>
          <w:kern w:val="0"/>
          <w:sz w:val="28"/>
          <w:szCs w:val="28"/>
          <w:lang w:val="zh-CN"/>
        </w:rPr>
        <w:t>.</w:t>
      </w:r>
      <w:r>
        <w:rPr>
          <w:rFonts w:eastAsia="仿宋" w:hint="eastAsia"/>
          <w:kern w:val="0"/>
          <w:sz w:val="28"/>
          <w:szCs w:val="28"/>
        </w:rPr>
        <w:t>1</w:t>
      </w:r>
      <w:r>
        <w:rPr>
          <w:rFonts w:eastAsia="仿宋"/>
          <w:kern w:val="0"/>
          <w:sz w:val="28"/>
          <w:szCs w:val="28"/>
          <w:lang w:val="zh-CN"/>
        </w:rPr>
        <w:t>.1</w:t>
      </w:r>
      <w:r>
        <w:rPr>
          <w:rFonts w:eastAsia="仿宋" w:hint="eastAsia"/>
          <w:kern w:val="0"/>
          <w:sz w:val="28"/>
          <w:szCs w:val="28"/>
        </w:rPr>
        <w:t xml:space="preserve"> </w:t>
      </w:r>
      <w:r>
        <w:rPr>
          <w:rFonts w:ascii="仿宋" w:eastAsia="仿宋" w:hAnsi="仿宋" w:cs="仿宋" w:hint="eastAsia"/>
          <w:sz w:val="28"/>
        </w:rPr>
        <w:t>技术可行性</w:t>
      </w:r>
      <w:bookmarkEnd w:id="85"/>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在技术方面，所用的相关技术都是免费可获取的。使用Visual Studio Code代码编写工具，数据库使用My SQL Server数据库。同时对于前端技术有一定的项目经验，也花费了足够的时间对后端服务器的开发进行了一定的学习。而且在如今计算机行业的发展状态下，很多相关技术都已经发展成熟，因此在技术上是可行的。</w:t>
      </w:r>
    </w:p>
    <w:p w:rsidR="008464B5" w:rsidRDefault="00064287">
      <w:pPr>
        <w:tabs>
          <w:tab w:val="right" w:leader="middleDot" w:pos="8400"/>
        </w:tabs>
        <w:outlineLvl w:val="2"/>
        <w:rPr>
          <w:rFonts w:eastAsia="仿宋"/>
          <w:kern w:val="0"/>
          <w:sz w:val="28"/>
          <w:szCs w:val="28"/>
        </w:rPr>
      </w:pPr>
      <w:bookmarkStart w:id="86" w:name="_Toc18963"/>
      <w:r>
        <w:rPr>
          <w:rFonts w:eastAsia="仿宋" w:hint="eastAsia"/>
          <w:kern w:val="0"/>
          <w:sz w:val="28"/>
          <w:szCs w:val="28"/>
        </w:rPr>
        <w:t>3.1</w:t>
      </w:r>
      <w:r>
        <w:rPr>
          <w:rFonts w:eastAsia="仿宋"/>
          <w:kern w:val="0"/>
          <w:sz w:val="28"/>
          <w:szCs w:val="28"/>
          <w:lang w:val="zh-CN"/>
        </w:rPr>
        <w:t>.2</w:t>
      </w:r>
      <w:r>
        <w:rPr>
          <w:rFonts w:eastAsia="仿宋" w:hint="eastAsia"/>
          <w:kern w:val="0"/>
          <w:sz w:val="28"/>
          <w:szCs w:val="28"/>
        </w:rPr>
        <w:t xml:space="preserve"> </w:t>
      </w:r>
      <w:r>
        <w:rPr>
          <w:rFonts w:ascii="仿宋" w:eastAsia="仿宋" w:hAnsi="仿宋" w:cs="仿宋" w:hint="eastAsia"/>
          <w:sz w:val="28"/>
        </w:rPr>
        <w:t>社会可行性</w:t>
      </w:r>
      <w:bookmarkEnd w:id="86"/>
    </w:p>
    <w:p w:rsidR="008464B5" w:rsidRDefault="00064287">
      <w:pPr>
        <w:ind w:rightChars="200" w:right="420" w:firstLineChars="200" w:firstLine="560"/>
        <w:rPr>
          <w:rFonts w:ascii="仿宋" w:eastAsia="仿宋" w:hAnsi="仿宋"/>
          <w:kern w:val="0"/>
          <w:sz w:val="28"/>
          <w:szCs w:val="28"/>
        </w:rPr>
      </w:pPr>
      <w:r>
        <w:rPr>
          <w:rFonts w:ascii="仿宋" w:eastAsia="仿宋" w:hAnsi="仿宋" w:hint="eastAsia"/>
          <w:kern w:val="0"/>
          <w:sz w:val="28"/>
          <w:szCs w:val="28"/>
        </w:rPr>
        <w:t>现在社会的工作和压力下，人们越来越没有时间去注意生活，享受生活，人们总是会忘记或是忽视了自己某一刻的感受或想法。</w:t>
      </w:r>
      <w:r>
        <w:rPr>
          <w:rFonts w:ascii="仿宋" w:eastAsia="仿宋" w:hAnsi="仿宋" w:hint="eastAsia"/>
          <w:kern w:val="0"/>
          <w:sz w:val="28"/>
          <w:szCs w:val="28"/>
        </w:rPr>
        <w:lastRenderedPageBreak/>
        <w:t>因此也确实在信息化，电子信息发展的今天，有着各种的方式或软件可以记录生活中的美好。功能也是应有尽有，记录的数据也不仅限于文字和图片。同时在现在信息化的社会中，每个人的生活本身就时时刻刻都是一种信息资源，而对这些信息资源的利用，经济化也已不再是新鲜事。因此，在社会的发展下，对个人信息的记录，管理，使用是可行的。</w:t>
      </w:r>
    </w:p>
    <w:p w:rsidR="008464B5" w:rsidRDefault="00064287">
      <w:pPr>
        <w:tabs>
          <w:tab w:val="right" w:leader="middleDot" w:pos="8400"/>
        </w:tabs>
        <w:outlineLvl w:val="1"/>
        <w:rPr>
          <w:rFonts w:eastAsia="仿宋"/>
          <w:kern w:val="0"/>
          <w:sz w:val="28"/>
          <w:szCs w:val="28"/>
        </w:rPr>
      </w:pPr>
      <w:bookmarkStart w:id="87" w:name="_Toc19881"/>
      <w:r>
        <w:rPr>
          <w:rFonts w:eastAsia="仿宋" w:hint="eastAsia"/>
          <w:kern w:val="0"/>
          <w:sz w:val="28"/>
          <w:szCs w:val="28"/>
        </w:rPr>
        <w:t>3</w:t>
      </w:r>
      <w:r>
        <w:rPr>
          <w:rFonts w:eastAsia="仿宋"/>
          <w:kern w:val="0"/>
          <w:sz w:val="28"/>
          <w:szCs w:val="28"/>
          <w:lang w:val="zh-CN"/>
        </w:rPr>
        <w:t>.2</w:t>
      </w:r>
      <w:r>
        <w:rPr>
          <w:rFonts w:eastAsia="仿宋" w:hint="eastAsia"/>
          <w:kern w:val="0"/>
          <w:sz w:val="28"/>
          <w:szCs w:val="28"/>
        </w:rPr>
        <w:t xml:space="preserve"> </w:t>
      </w:r>
      <w:r>
        <w:rPr>
          <w:rFonts w:ascii="仿宋" w:eastAsia="仿宋" w:hAnsi="仿宋" w:cs="仿宋" w:hint="eastAsia"/>
          <w:sz w:val="28"/>
        </w:rPr>
        <w:t>系统总体需求</w:t>
      </w:r>
      <w:bookmarkEnd w:id="87"/>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cs="仿宋" w:hint="eastAsia"/>
          <w:sz w:val="28"/>
        </w:rPr>
        <w:t>作为一个移动Web应用，主要由用户进行操作</w:t>
      </w:r>
      <w:r>
        <w:rPr>
          <w:rFonts w:ascii="仿宋" w:eastAsia="仿宋" w:hAnsi="仿宋"/>
          <w:kern w:val="0"/>
          <w:sz w:val="28"/>
          <w:szCs w:val="28"/>
          <w:lang w:val="zh-CN"/>
        </w:rPr>
        <w:t>。</w:t>
      </w:r>
      <w:r>
        <w:rPr>
          <w:rFonts w:ascii="仿宋" w:eastAsia="仿宋" w:hAnsi="仿宋" w:hint="eastAsia"/>
          <w:kern w:val="0"/>
          <w:sz w:val="28"/>
          <w:szCs w:val="28"/>
        </w:rPr>
        <w:t>从用户角度进行分析，用户可以</w:t>
      </w:r>
      <w:proofErr w:type="gramStart"/>
      <w:r>
        <w:rPr>
          <w:rFonts w:ascii="仿宋" w:eastAsia="仿宋" w:hAnsi="仿宋" w:hint="eastAsia"/>
          <w:kern w:val="0"/>
          <w:sz w:val="28"/>
          <w:szCs w:val="28"/>
        </w:rPr>
        <w:t>正常访问</w:t>
      </w:r>
      <w:proofErr w:type="gramEnd"/>
      <w:r>
        <w:rPr>
          <w:rFonts w:ascii="仿宋" w:eastAsia="仿宋" w:hAnsi="仿宋" w:hint="eastAsia"/>
          <w:kern w:val="0"/>
          <w:sz w:val="28"/>
          <w:szCs w:val="28"/>
        </w:rPr>
        <w:t>网址，进入首页，而查看记录页面和个人页在未登录的情况下会跳转至登录注册页，同时在添加记录时也会提醒登录并跳转；而在登录之后便可以在首页浏览其他人公开的生活记录，同时主要可以对自己的记录数据进行查找浏览，以及标记收藏和修改。</w:t>
      </w:r>
    </w:p>
    <w:p w:rsidR="008464B5" w:rsidRDefault="00064287">
      <w:pPr>
        <w:tabs>
          <w:tab w:val="right" w:leader="middleDot" w:pos="8400"/>
        </w:tabs>
        <w:outlineLvl w:val="1"/>
        <w:rPr>
          <w:ins w:id="88" w:author="Ark New" w:date="2022-05-01T12:34:00Z"/>
          <w:rFonts w:ascii="仿宋" w:eastAsia="仿宋" w:hAnsi="仿宋" w:cs="仿宋"/>
          <w:sz w:val="28"/>
        </w:rPr>
      </w:pPr>
      <w:bookmarkStart w:id="89" w:name="_Toc9483"/>
      <w:r>
        <w:rPr>
          <w:rFonts w:eastAsia="仿宋" w:hint="eastAsia"/>
          <w:kern w:val="0"/>
          <w:sz w:val="28"/>
          <w:szCs w:val="28"/>
        </w:rPr>
        <w:t>3</w:t>
      </w:r>
      <w:r>
        <w:rPr>
          <w:rFonts w:eastAsia="仿宋"/>
          <w:kern w:val="0"/>
          <w:sz w:val="28"/>
          <w:szCs w:val="28"/>
          <w:lang w:val="zh-CN"/>
        </w:rPr>
        <w:t>.</w:t>
      </w:r>
      <w:r>
        <w:rPr>
          <w:rFonts w:eastAsia="仿宋" w:hint="eastAsia"/>
          <w:kern w:val="0"/>
          <w:sz w:val="28"/>
          <w:szCs w:val="28"/>
        </w:rPr>
        <w:t xml:space="preserve">3 </w:t>
      </w:r>
      <w:r>
        <w:rPr>
          <w:rFonts w:ascii="仿宋" w:eastAsia="仿宋" w:hAnsi="仿宋" w:cs="仿宋" w:hint="eastAsia"/>
          <w:sz w:val="28"/>
        </w:rPr>
        <w:t>系统功能需求</w:t>
      </w:r>
      <w:bookmarkEnd w:id="89"/>
    </w:p>
    <w:p w:rsidR="00DB1336" w:rsidRDefault="00DB1336">
      <w:pPr>
        <w:tabs>
          <w:tab w:val="right" w:leader="middleDot" w:pos="8400"/>
        </w:tabs>
        <w:outlineLvl w:val="1"/>
        <w:rPr>
          <w:rFonts w:eastAsia="仿宋"/>
          <w:kern w:val="0"/>
          <w:sz w:val="28"/>
          <w:szCs w:val="28"/>
        </w:rPr>
      </w:pPr>
      <w:ins w:id="90" w:author="Ark New" w:date="2022-05-01T12:34:00Z">
        <w:r>
          <w:rPr>
            <w:rFonts w:ascii="仿宋" w:eastAsia="仿宋" w:hAnsi="仿宋" w:cs="仿宋" w:hint="eastAsia"/>
            <w:sz w:val="28"/>
          </w:rPr>
          <w:t>（画用例图）</w:t>
        </w:r>
      </w:ins>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本应用将功能需求主要分为用户模块和生活记录模块。</w:t>
      </w:r>
    </w:p>
    <w:p w:rsidR="008464B5" w:rsidRDefault="00064287">
      <w:pPr>
        <w:tabs>
          <w:tab w:val="right" w:leader="middleDot" w:pos="8400"/>
        </w:tabs>
        <w:outlineLvl w:val="2"/>
        <w:rPr>
          <w:rFonts w:eastAsia="仿宋"/>
          <w:kern w:val="0"/>
          <w:sz w:val="28"/>
          <w:szCs w:val="28"/>
        </w:rPr>
      </w:pPr>
      <w:bookmarkStart w:id="91" w:name="_Toc6184"/>
      <w:r>
        <w:rPr>
          <w:rFonts w:eastAsia="仿宋" w:hint="eastAsia"/>
          <w:kern w:val="0"/>
          <w:sz w:val="28"/>
          <w:szCs w:val="28"/>
        </w:rPr>
        <w:t>3</w:t>
      </w:r>
      <w:r>
        <w:rPr>
          <w:rFonts w:eastAsia="仿宋"/>
          <w:kern w:val="0"/>
          <w:sz w:val="28"/>
          <w:szCs w:val="28"/>
          <w:lang w:val="zh-CN"/>
        </w:rPr>
        <w:t>.</w:t>
      </w:r>
      <w:r>
        <w:rPr>
          <w:rFonts w:eastAsia="仿宋" w:hint="eastAsia"/>
          <w:kern w:val="0"/>
          <w:sz w:val="28"/>
          <w:szCs w:val="28"/>
        </w:rPr>
        <w:t xml:space="preserve">3.1 </w:t>
      </w:r>
      <w:r>
        <w:rPr>
          <w:rFonts w:ascii="仿宋" w:eastAsia="仿宋" w:hAnsi="仿宋" w:hint="eastAsia"/>
          <w:kern w:val="0"/>
          <w:sz w:val="28"/>
          <w:szCs w:val="28"/>
        </w:rPr>
        <w:t>用户模块</w:t>
      </w:r>
      <w:bookmarkEnd w:id="91"/>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用户主要有登录注册，用户信息修改，用户信息包括账户和账户名，头像。可以进行记录信息添加，查看记录信息，对记录信息进行备注收藏管理</w:t>
      </w:r>
    </w:p>
    <w:p w:rsidR="008464B5" w:rsidRDefault="00064287">
      <w:pPr>
        <w:tabs>
          <w:tab w:val="right" w:leader="middleDot" w:pos="8400"/>
        </w:tabs>
        <w:outlineLvl w:val="2"/>
        <w:rPr>
          <w:rFonts w:eastAsia="仿宋"/>
          <w:kern w:val="0"/>
          <w:sz w:val="28"/>
          <w:szCs w:val="28"/>
        </w:rPr>
      </w:pPr>
      <w:bookmarkStart w:id="92" w:name="_Toc13302"/>
      <w:r>
        <w:rPr>
          <w:rFonts w:eastAsia="仿宋" w:hint="eastAsia"/>
          <w:kern w:val="0"/>
          <w:sz w:val="28"/>
          <w:szCs w:val="28"/>
        </w:rPr>
        <w:t>3</w:t>
      </w:r>
      <w:r>
        <w:rPr>
          <w:rFonts w:eastAsia="仿宋"/>
          <w:kern w:val="0"/>
          <w:sz w:val="28"/>
          <w:szCs w:val="28"/>
          <w:lang w:val="zh-CN"/>
        </w:rPr>
        <w:t>.</w:t>
      </w:r>
      <w:r>
        <w:rPr>
          <w:rFonts w:eastAsia="仿宋" w:hint="eastAsia"/>
          <w:kern w:val="0"/>
          <w:sz w:val="28"/>
          <w:szCs w:val="28"/>
        </w:rPr>
        <w:t xml:space="preserve">3.2 </w:t>
      </w:r>
      <w:r>
        <w:rPr>
          <w:rFonts w:ascii="仿宋" w:eastAsia="仿宋" w:hAnsi="仿宋" w:hint="eastAsia"/>
          <w:kern w:val="0"/>
          <w:sz w:val="28"/>
          <w:szCs w:val="28"/>
        </w:rPr>
        <w:t>生活记录模块</w:t>
      </w:r>
      <w:bookmarkEnd w:id="92"/>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首页，按用户操作筛选符合条件的记录信息进行主要信息展示，除列表展示外，还可以切换为地图上展示，可以点击查看详细记录信</w:t>
      </w:r>
      <w:r>
        <w:rPr>
          <w:rFonts w:ascii="仿宋" w:eastAsia="仿宋" w:hAnsi="仿宋" w:cs="仿宋" w:hint="eastAsia"/>
          <w:sz w:val="28"/>
        </w:rPr>
        <w:lastRenderedPageBreak/>
        <w:t>息。</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浏览页，对用户的记录信息</w:t>
      </w:r>
      <w:proofErr w:type="gramStart"/>
      <w:r>
        <w:rPr>
          <w:rFonts w:ascii="仿宋" w:eastAsia="仿宋" w:hAnsi="仿宋" w:cs="仿宋" w:hint="eastAsia"/>
          <w:sz w:val="28"/>
        </w:rPr>
        <w:t>按记录</w:t>
      </w:r>
      <w:proofErr w:type="gramEnd"/>
      <w:r>
        <w:rPr>
          <w:rFonts w:ascii="仿宋" w:eastAsia="仿宋" w:hAnsi="仿宋" w:cs="仿宋" w:hint="eastAsia"/>
          <w:sz w:val="28"/>
        </w:rPr>
        <w:t>详细内容进行分类展示，同时可以对用户记录信息按关键字搜索，对于搜索结果内容进行显示和高亮，搜索范围为文本内容和时间地点</w:t>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_Ref15133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[6]</w:t>
      </w:r>
      <w:r w:rsidR="00BE029C">
        <w:rPr>
          <w:rFonts w:ascii="仿宋" w:eastAsia="仿宋" w:hAnsi="仿宋" w:cs="仿宋" w:hint="eastAsia"/>
          <w:sz w:val="28"/>
        </w:rPr>
        <w:fldChar w:fldCharType="end"/>
      </w:r>
      <w:r>
        <w:rPr>
          <w:rFonts w:ascii="仿宋" w:eastAsia="仿宋" w:hAnsi="仿宋" w:cs="仿宋" w:hint="eastAsia"/>
          <w:sz w:val="28"/>
        </w:rPr>
        <w:t>。</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添加页，默认自动记录保存的时间地点，同时可以手动添加记录时间和地点，主要内容为文本，可以上传图片，视频，默认不公开用户记录信息，用户可以选择公开，让其他用户在首页和推荐</w:t>
      </w:r>
      <w:proofErr w:type="gramStart"/>
      <w:r>
        <w:rPr>
          <w:rFonts w:ascii="仿宋" w:eastAsia="仿宋" w:hAnsi="仿宋" w:cs="仿宋" w:hint="eastAsia"/>
          <w:sz w:val="28"/>
        </w:rPr>
        <w:t>页能够</w:t>
      </w:r>
      <w:proofErr w:type="gramEnd"/>
      <w:r>
        <w:rPr>
          <w:rFonts w:ascii="仿宋" w:eastAsia="仿宋" w:hAnsi="仿宋" w:cs="仿宋" w:hint="eastAsia"/>
          <w:sz w:val="28"/>
        </w:rPr>
        <w:t>查看到。</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推荐页，主要以图文的形式展示其他用户的记录信息。</w:t>
      </w:r>
    </w:p>
    <w:p w:rsidR="008464B5" w:rsidRDefault="00064287">
      <w:pPr>
        <w:tabs>
          <w:tab w:val="right" w:leader="middleDot" w:pos="8400"/>
        </w:tabs>
        <w:outlineLvl w:val="1"/>
        <w:rPr>
          <w:rFonts w:eastAsia="仿宋"/>
          <w:kern w:val="0"/>
          <w:sz w:val="28"/>
          <w:szCs w:val="28"/>
        </w:rPr>
      </w:pPr>
      <w:bookmarkStart w:id="93" w:name="_Toc7755"/>
      <w:r>
        <w:rPr>
          <w:rFonts w:eastAsia="仿宋" w:hint="eastAsia"/>
          <w:kern w:val="0"/>
          <w:sz w:val="28"/>
          <w:szCs w:val="28"/>
        </w:rPr>
        <w:t>3</w:t>
      </w:r>
      <w:r>
        <w:rPr>
          <w:rFonts w:eastAsia="仿宋"/>
          <w:kern w:val="0"/>
          <w:sz w:val="28"/>
          <w:szCs w:val="28"/>
          <w:lang w:val="zh-CN"/>
        </w:rPr>
        <w:t>.</w:t>
      </w:r>
      <w:r>
        <w:rPr>
          <w:rFonts w:eastAsia="仿宋" w:hint="eastAsia"/>
          <w:kern w:val="0"/>
          <w:sz w:val="28"/>
          <w:szCs w:val="28"/>
        </w:rPr>
        <w:t xml:space="preserve">4 </w:t>
      </w:r>
      <w:r>
        <w:rPr>
          <w:rFonts w:ascii="仿宋" w:eastAsia="仿宋" w:hAnsi="仿宋" w:cs="仿宋" w:hint="eastAsia"/>
          <w:sz w:val="28"/>
        </w:rPr>
        <w:t>系统性能需求</w:t>
      </w:r>
      <w:bookmarkEnd w:id="93"/>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较强的安全性，这是用户生活记录信息的管理储存，如今信息的价值，且个人信息都是属于每个人的重要隐私，隐私的泄露是一个不能容许出现的问题，因此安全性是一个必要且重要的性能要求。</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广泛的兼容性，本项目作为一个移动Web的应用项目，目标是面向广大的用户全体，需要考虑到不同用户的移动设备也多种多样，让每一个用户都拥有一样的使用体验，设备的兼容性就需要必不可少的处理。</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友好的交互性，符合用户的常规操作习惯，作为一个日常生活记录信息的管理应用，需要用户经常性的进行使用，而让用户拥有一个良好的体验，需要让各个功能的操作，界面的布局，颜色设计上更友好，才可能让用户更愿意使用。</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信息的可靠性，响应速度的处理，要使得记录的信息具有一定的</w:t>
      </w:r>
      <w:r>
        <w:rPr>
          <w:rFonts w:ascii="仿宋" w:eastAsia="仿宋" w:hAnsi="仿宋" w:hint="eastAsia"/>
          <w:kern w:val="0"/>
          <w:sz w:val="28"/>
          <w:szCs w:val="28"/>
        </w:rPr>
        <w:lastRenderedPageBreak/>
        <w:t>价值性，那么数据的可靠性，真实性是应该得到保证的。同时对于数据的处理速度，为了更良好的使用体验，处理速度的优化也是必不可少的。</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可维护性和可扩充性，随着信息社会的发展，信息获取的方式多样化，信息种类的多样化，人们需求的多样化，应用也应该随着社会的发展而得到完善和扩充，可以在后续优化更新。</w:t>
      </w: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064287">
      <w:pPr>
        <w:outlineLvl w:val="0"/>
        <w:rPr>
          <w:rFonts w:ascii="黑体" w:eastAsia="黑体" w:hAnsi="黑体" w:cs="黑体"/>
          <w:sz w:val="28"/>
        </w:rPr>
      </w:pPr>
      <w:bookmarkStart w:id="94" w:name="_Toc3711"/>
      <w:r>
        <w:rPr>
          <w:rFonts w:ascii="黑体" w:eastAsia="黑体" w:hAnsi="黑体" w:cs="黑体" w:hint="eastAsia"/>
          <w:sz w:val="28"/>
        </w:rPr>
        <w:t>4 系统设计</w:t>
      </w:r>
      <w:bookmarkEnd w:id="94"/>
    </w:p>
    <w:p w:rsidR="008464B5" w:rsidRDefault="00064287">
      <w:pPr>
        <w:pStyle w:val="a3"/>
        <w:ind w:firstLine="0"/>
        <w:outlineLvl w:val="1"/>
        <w:rPr>
          <w:rFonts w:ascii="仿宋" w:eastAsia="仿宋" w:hAnsi="仿宋"/>
          <w:b w:val="0"/>
          <w:sz w:val="28"/>
          <w:szCs w:val="28"/>
          <w:lang w:eastAsia="zh-CN"/>
        </w:rPr>
      </w:pPr>
      <w:bookmarkStart w:id="95" w:name="_Toc14076"/>
      <w:r>
        <w:rPr>
          <w:rFonts w:eastAsia="仿宋" w:hint="eastAsia"/>
          <w:b w:val="0"/>
          <w:sz w:val="28"/>
          <w:szCs w:val="28"/>
          <w:lang w:eastAsia="zh-CN"/>
        </w:rPr>
        <w:t>4</w:t>
      </w:r>
      <w:r>
        <w:rPr>
          <w:rFonts w:eastAsia="仿宋"/>
          <w:b w:val="0"/>
          <w:sz w:val="28"/>
          <w:szCs w:val="28"/>
          <w:lang w:val="zh-CN" w:eastAsia="zh-CN"/>
        </w:rPr>
        <w:t>.1</w:t>
      </w:r>
      <w:r>
        <w:rPr>
          <w:rFonts w:ascii="仿宋" w:eastAsia="仿宋" w:hAnsi="仿宋" w:hint="eastAsia"/>
          <w:b w:val="0"/>
          <w:sz w:val="28"/>
          <w:szCs w:val="28"/>
          <w:lang w:val="zh-CN" w:eastAsia="zh-CN"/>
        </w:rPr>
        <w:t xml:space="preserve"> </w:t>
      </w:r>
      <w:r>
        <w:rPr>
          <w:rFonts w:ascii="仿宋" w:eastAsia="仿宋" w:hAnsi="仿宋" w:cs="仿宋" w:hint="eastAsia"/>
          <w:b w:val="0"/>
          <w:bCs w:val="0"/>
          <w:sz w:val="28"/>
          <w:lang w:eastAsia="zh-CN"/>
        </w:rPr>
        <w:t>体系结构设计</w:t>
      </w:r>
      <w:bookmarkEnd w:id="95"/>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kern w:val="0"/>
          <w:sz w:val="28"/>
          <w:szCs w:val="28"/>
          <w:lang w:val="zh-CN"/>
        </w:rPr>
        <w:t>本项目为</w:t>
      </w:r>
      <w:r>
        <w:rPr>
          <w:rFonts w:ascii="仿宋" w:eastAsia="仿宋" w:hAnsi="仿宋" w:hint="eastAsia"/>
          <w:kern w:val="0"/>
          <w:sz w:val="28"/>
          <w:szCs w:val="28"/>
        </w:rPr>
        <w:t>移动Web应用</w:t>
      </w:r>
      <w:r w:rsidR="00BE029C">
        <w:rPr>
          <w:rFonts w:ascii="仿宋" w:eastAsia="仿宋" w:hAnsi="仿宋" w:hint="eastAsia"/>
          <w:kern w:val="0"/>
          <w:sz w:val="28"/>
          <w:szCs w:val="28"/>
        </w:rPr>
        <w:fldChar w:fldCharType="begin"/>
      </w:r>
      <w:r>
        <w:rPr>
          <w:rFonts w:ascii="仿宋" w:eastAsia="仿宋" w:hAnsi="仿宋" w:hint="eastAsia"/>
          <w:kern w:val="0"/>
          <w:sz w:val="28"/>
          <w:szCs w:val="28"/>
        </w:rPr>
        <w:instrText xml:space="preserve"> REF _Ref15218 \r \h </w:instrText>
      </w:r>
      <w:r w:rsidR="00BE029C">
        <w:rPr>
          <w:rFonts w:ascii="仿宋" w:eastAsia="仿宋" w:hAnsi="仿宋" w:hint="eastAsia"/>
          <w:kern w:val="0"/>
          <w:sz w:val="28"/>
          <w:szCs w:val="28"/>
        </w:rPr>
      </w:r>
      <w:r w:rsidR="00BE029C">
        <w:rPr>
          <w:rFonts w:ascii="仿宋" w:eastAsia="仿宋" w:hAnsi="仿宋" w:hint="eastAsia"/>
          <w:kern w:val="0"/>
          <w:sz w:val="28"/>
          <w:szCs w:val="28"/>
        </w:rPr>
        <w:fldChar w:fldCharType="separate"/>
      </w:r>
      <w:r>
        <w:rPr>
          <w:rFonts w:ascii="仿宋" w:eastAsia="仿宋" w:hAnsi="仿宋" w:hint="eastAsia"/>
          <w:kern w:val="0"/>
          <w:sz w:val="28"/>
          <w:szCs w:val="28"/>
        </w:rPr>
        <w:t>[7]</w:t>
      </w:r>
      <w:r w:rsidR="00BE029C">
        <w:rPr>
          <w:rFonts w:ascii="仿宋" w:eastAsia="仿宋" w:hAnsi="仿宋" w:hint="eastAsia"/>
          <w:kern w:val="0"/>
          <w:sz w:val="28"/>
          <w:szCs w:val="28"/>
        </w:rPr>
        <w:fldChar w:fldCharType="end"/>
      </w:r>
      <w:r>
        <w:rPr>
          <w:rFonts w:ascii="仿宋" w:eastAsia="仿宋" w:hAnsi="仿宋" w:hint="eastAsia"/>
          <w:kern w:val="0"/>
          <w:sz w:val="28"/>
          <w:szCs w:val="28"/>
        </w:rPr>
        <w:t>，整体结构应由数据库服务，后台服务器，前端客</w:t>
      </w:r>
      <w:del w:id="96" w:author="Ark New" w:date="2022-05-01T12:29:00Z">
        <w:r w:rsidDel="00F651FA">
          <w:rPr>
            <w:rFonts w:ascii="仿宋" w:eastAsia="仿宋" w:hAnsi="仿宋" w:hint="eastAsia"/>
            <w:kern w:val="0"/>
            <w:sz w:val="28"/>
            <w:szCs w:val="28"/>
          </w:rPr>
          <w:delText>服</w:delText>
        </w:r>
      </w:del>
      <w:ins w:id="97" w:author="Ark New" w:date="2022-05-01T12:29:00Z">
        <w:r w:rsidR="00F651FA">
          <w:rPr>
            <w:rFonts w:ascii="仿宋" w:eastAsia="仿宋" w:hAnsi="仿宋" w:hint="eastAsia"/>
            <w:kern w:val="0"/>
            <w:sz w:val="28"/>
            <w:szCs w:val="28"/>
          </w:rPr>
          <w:t>户</w:t>
        </w:r>
      </w:ins>
      <w:proofErr w:type="gramStart"/>
      <w:r>
        <w:rPr>
          <w:rFonts w:ascii="仿宋" w:eastAsia="仿宋" w:hAnsi="仿宋" w:hint="eastAsia"/>
          <w:kern w:val="0"/>
          <w:sz w:val="28"/>
          <w:szCs w:val="28"/>
        </w:rPr>
        <w:t>端服务</w:t>
      </w:r>
      <w:proofErr w:type="gramEnd"/>
      <w:r>
        <w:rPr>
          <w:rFonts w:ascii="仿宋" w:eastAsia="仿宋" w:hAnsi="仿宋" w:hint="eastAsia"/>
          <w:kern w:val="0"/>
          <w:sz w:val="28"/>
          <w:szCs w:val="28"/>
        </w:rPr>
        <w:t>三部分组成</w:t>
      </w:r>
      <w:r>
        <w:rPr>
          <w:rFonts w:ascii="仿宋" w:eastAsia="仿宋" w:hAnsi="仿宋"/>
          <w:kern w:val="0"/>
          <w:sz w:val="28"/>
          <w:szCs w:val="28"/>
          <w:lang w:val="zh-CN"/>
        </w:rPr>
        <w:t>。</w:t>
      </w:r>
    </w:p>
    <w:p w:rsidR="008464B5" w:rsidRDefault="00064287">
      <w:pPr>
        <w:tabs>
          <w:tab w:val="right" w:leader="middleDot" w:pos="8400"/>
        </w:tabs>
        <w:outlineLvl w:val="1"/>
        <w:rPr>
          <w:ins w:id="98" w:author="Ark New" w:date="2022-05-01T12:35:00Z"/>
          <w:rFonts w:eastAsia="仿宋"/>
          <w:kern w:val="0"/>
          <w:sz w:val="28"/>
          <w:szCs w:val="28"/>
        </w:rPr>
      </w:pPr>
      <w:bookmarkStart w:id="99" w:name="_Toc32296"/>
      <w:r>
        <w:rPr>
          <w:rFonts w:eastAsia="仿宋" w:hint="eastAsia"/>
          <w:kern w:val="0"/>
          <w:sz w:val="28"/>
          <w:szCs w:val="28"/>
        </w:rPr>
        <w:t>4</w:t>
      </w:r>
      <w:r>
        <w:rPr>
          <w:rFonts w:eastAsia="仿宋"/>
          <w:kern w:val="0"/>
          <w:sz w:val="28"/>
          <w:szCs w:val="28"/>
          <w:lang w:val="zh-CN"/>
        </w:rPr>
        <w:t>.2</w:t>
      </w:r>
      <w:r>
        <w:rPr>
          <w:rFonts w:eastAsia="仿宋" w:hint="eastAsia"/>
          <w:kern w:val="0"/>
          <w:sz w:val="28"/>
          <w:szCs w:val="28"/>
        </w:rPr>
        <w:t xml:space="preserve"> </w:t>
      </w:r>
      <w:r>
        <w:rPr>
          <w:rFonts w:eastAsia="仿宋" w:hint="eastAsia"/>
          <w:kern w:val="0"/>
          <w:sz w:val="28"/>
          <w:szCs w:val="28"/>
        </w:rPr>
        <w:t>主要功能设计</w:t>
      </w:r>
      <w:bookmarkEnd w:id="99"/>
    </w:p>
    <w:p w:rsidR="00DB1336" w:rsidRDefault="00DB1336">
      <w:pPr>
        <w:tabs>
          <w:tab w:val="right" w:leader="middleDot" w:pos="8400"/>
        </w:tabs>
        <w:outlineLvl w:val="1"/>
        <w:rPr>
          <w:rFonts w:eastAsia="仿宋"/>
          <w:kern w:val="0"/>
          <w:sz w:val="28"/>
          <w:szCs w:val="28"/>
        </w:rPr>
      </w:pPr>
      <w:ins w:id="100" w:author="Ark New" w:date="2022-05-01T12:35:00Z">
        <w:r>
          <w:rPr>
            <w:rFonts w:eastAsia="仿宋" w:hint="eastAsia"/>
            <w:kern w:val="0"/>
            <w:sz w:val="28"/>
            <w:szCs w:val="28"/>
          </w:rPr>
          <w:t>（画功能结构图）</w:t>
        </w:r>
      </w:ins>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作为一个Web移动端的项目，首先应该适配常用的移动设备；然后主要分为首页，浏览页，添加页，推荐页，个人页五个底部导航栏。</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首页，顶部是一个公共的头部导航，主要是三部分，左中右结构，动态的根据页面的不同显示不同的内容。首页的这个头部，中间为标题或logo，右边为</w:t>
      </w:r>
      <w:proofErr w:type="gramStart"/>
      <w:r>
        <w:rPr>
          <w:rFonts w:ascii="仿宋" w:eastAsia="仿宋" w:hAnsi="仿宋" w:cs="仿宋" w:hint="eastAsia"/>
          <w:sz w:val="28"/>
        </w:rPr>
        <w:t>一个弹窗菜单</w:t>
      </w:r>
      <w:proofErr w:type="gramEnd"/>
      <w:r>
        <w:rPr>
          <w:rFonts w:ascii="仿宋" w:eastAsia="仿宋" w:hAnsi="仿宋" w:cs="仿宋" w:hint="eastAsia"/>
          <w:sz w:val="28"/>
        </w:rPr>
        <w:t>，未登录时显示为切换，公开，登录：切换可以改变记录信息的展示方式——列表和地图；公开</w:t>
      </w:r>
      <w:proofErr w:type="gramStart"/>
      <w:r>
        <w:rPr>
          <w:rFonts w:ascii="仿宋" w:eastAsia="仿宋" w:hAnsi="仿宋" w:cs="仿宋" w:hint="eastAsia"/>
          <w:sz w:val="28"/>
        </w:rPr>
        <w:t>便展示</w:t>
      </w:r>
      <w:proofErr w:type="gramEnd"/>
      <w:r>
        <w:rPr>
          <w:rFonts w:ascii="仿宋" w:eastAsia="仿宋" w:hAnsi="仿宋" w:cs="仿宋" w:hint="eastAsia"/>
          <w:sz w:val="28"/>
        </w:rPr>
        <w:t>所有公开的生活记录；登录就跳转登录页。然后页面中间为内容展示，列表展示主要展示文本内容，有图就展示第一张图片，还应有一个选择栏，可以选择内容展示顺序；地图展示，将每条生活</w:t>
      </w:r>
      <w:proofErr w:type="gramStart"/>
      <w:r>
        <w:rPr>
          <w:rFonts w:ascii="仿宋" w:eastAsia="仿宋" w:hAnsi="仿宋" w:cs="仿宋" w:hint="eastAsia"/>
          <w:sz w:val="28"/>
        </w:rPr>
        <w:t>记录按记录</w:t>
      </w:r>
      <w:proofErr w:type="gramEnd"/>
      <w:r>
        <w:rPr>
          <w:rFonts w:ascii="仿宋" w:eastAsia="仿宋" w:hAnsi="仿宋" w:cs="仿宋" w:hint="eastAsia"/>
          <w:sz w:val="28"/>
        </w:rPr>
        <w:t>地</w:t>
      </w:r>
      <w:r>
        <w:rPr>
          <w:rFonts w:ascii="仿宋" w:eastAsia="仿宋" w:hAnsi="仿宋" w:cs="仿宋" w:hint="eastAsia"/>
          <w:sz w:val="28"/>
        </w:rPr>
        <w:lastRenderedPageBreak/>
        <w:t>点标记在地图上，点击标记点可以查看标记点附近所有记录。点击展示的记录可以进入生活记录详细页。</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浏览页，顶部导航为一个搜索栏。然后是一个隐藏选择栏，可以选择内容的展示顺序，展示种类：主要有文本，图片，视频。点击搜索是会对展示的内容搜索，将关键字高亮，搜索范围主要是文本内容，日期时间，地点，最后还应将搜索的结果提示出来。</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添加页，首先顶部左边为返回前一页，中间为logo，右边为保存按钮。且此页默认隐藏底部导航栏，输入表单为时间，地点，文本内容，同时可以上传图片，视频，底部还可以选择是否公开生活记录。</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推荐页，顶部导航左边为返回按钮，中间为logo，主体内容为图片或视频加文字的列表。</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个人页，个人信息的展示，在最上层显示头像，用户名，账号，点击后可以进行修改；再是我的收藏，我的图片，我的视频等；最后是退出登录按钮。</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详细页，显示该条生活记录的用户名，用户头像，再是这条记录的创造时间，地点，用户写入的时间，地点，事件内容，上传的图片，视频。</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后端服务器接口，对于用户，有登录和注册的接口，以及根据用户id查询用户信息的接口；对于记录信息，有添加的接口，条件查询的接口，文件上传的接口；其中对于密码进行加密存储，使用token验证登录状态。</w:t>
      </w:r>
    </w:p>
    <w:p w:rsidR="008464B5" w:rsidRDefault="00064287">
      <w:pPr>
        <w:tabs>
          <w:tab w:val="right" w:leader="middleDot" w:pos="8400"/>
        </w:tabs>
        <w:outlineLvl w:val="1"/>
        <w:rPr>
          <w:rFonts w:eastAsia="仿宋"/>
          <w:kern w:val="0"/>
          <w:sz w:val="28"/>
          <w:szCs w:val="28"/>
        </w:rPr>
      </w:pPr>
      <w:bookmarkStart w:id="101" w:name="_Toc8943"/>
      <w:r>
        <w:rPr>
          <w:rFonts w:eastAsia="仿宋" w:hint="eastAsia"/>
          <w:kern w:val="0"/>
          <w:sz w:val="28"/>
          <w:szCs w:val="28"/>
        </w:rPr>
        <w:t>4</w:t>
      </w:r>
      <w:r>
        <w:rPr>
          <w:rFonts w:eastAsia="仿宋"/>
          <w:kern w:val="0"/>
          <w:sz w:val="28"/>
          <w:szCs w:val="28"/>
          <w:lang w:val="zh-CN"/>
        </w:rPr>
        <w:t>.</w:t>
      </w:r>
      <w:r>
        <w:rPr>
          <w:rFonts w:eastAsia="仿宋" w:hint="eastAsia"/>
          <w:kern w:val="0"/>
          <w:sz w:val="28"/>
          <w:szCs w:val="28"/>
        </w:rPr>
        <w:t xml:space="preserve">3 </w:t>
      </w:r>
      <w:r>
        <w:rPr>
          <w:rFonts w:eastAsia="仿宋" w:hint="eastAsia"/>
          <w:kern w:val="0"/>
          <w:sz w:val="28"/>
          <w:szCs w:val="28"/>
        </w:rPr>
        <w:t>数据库设计</w:t>
      </w:r>
      <w:bookmarkEnd w:id="101"/>
    </w:p>
    <w:p w:rsidR="008464B5" w:rsidRDefault="00064287">
      <w:pPr>
        <w:tabs>
          <w:tab w:val="right" w:leader="middleDot" w:pos="8400"/>
        </w:tabs>
        <w:ind w:firstLineChars="200" w:firstLine="560"/>
        <w:rPr>
          <w:rFonts w:ascii="仿宋" w:eastAsia="仿宋" w:hAnsi="仿宋"/>
          <w:kern w:val="0"/>
          <w:sz w:val="28"/>
          <w:szCs w:val="28"/>
          <w:lang w:val="zh-CN"/>
        </w:rPr>
      </w:pPr>
      <w:r>
        <w:rPr>
          <w:rFonts w:ascii="仿宋" w:eastAsia="仿宋" w:hAnsi="仿宋" w:hint="eastAsia"/>
          <w:kern w:val="0"/>
          <w:sz w:val="28"/>
          <w:szCs w:val="28"/>
        </w:rPr>
        <w:lastRenderedPageBreak/>
        <w:t>本应用主要设计了用户信息表和生活记录信息表</w:t>
      </w:r>
      <w:r>
        <w:rPr>
          <w:rFonts w:ascii="仿宋" w:eastAsia="仿宋" w:hAnsi="仿宋"/>
          <w:kern w:val="0"/>
          <w:sz w:val="28"/>
          <w:szCs w:val="28"/>
          <w:lang w:val="zh-CN"/>
        </w:rPr>
        <w:t>。</w:t>
      </w:r>
    </w:p>
    <w:p w:rsidR="008464B5" w:rsidRDefault="00F16192" w:rsidP="00F16192">
      <w:pPr>
        <w:tabs>
          <w:tab w:val="right" w:leader="middleDot" w:pos="8400"/>
        </w:tabs>
        <w:ind w:firstLineChars="200" w:firstLine="560"/>
        <w:jc w:val="center"/>
        <w:rPr>
          <w:rFonts w:ascii="仿宋" w:eastAsia="仿宋" w:hAnsi="仿宋"/>
          <w:kern w:val="0"/>
          <w:sz w:val="28"/>
          <w:szCs w:val="28"/>
        </w:rPr>
        <w:pPrChange w:id="102" w:author="Ark New" w:date="2022-05-01T18:13:00Z">
          <w:pPr>
            <w:tabs>
              <w:tab w:val="right" w:leader="middleDot" w:pos="8400"/>
            </w:tabs>
            <w:ind w:firstLineChars="200" w:firstLine="560"/>
          </w:pPr>
        </w:pPrChange>
      </w:pPr>
      <w:ins w:id="103" w:author="Ark New" w:date="2022-05-01T18:14:00Z">
        <w:r>
          <w:rPr>
            <w:rFonts w:ascii="仿宋" w:eastAsia="仿宋" w:hAnsi="仿宋" w:hint="eastAsia"/>
            <w:kern w:val="0"/>
            <w:sz w:val="28"/>
            <w:szCs w:val="28"/>
          </w:rPr>
          <w:t xml:space="preserve">表4.1 </w:t>
        </w:r>
      </w:ins>
      <w:r w:rsidR="00064287">
        <w:rPr>
          <w:rFonts w:ascii="仿宋" w:eastAsia="仿宋" w:hAnsi="仿宋" w:hint="eastAsia"/>
          <w:kern w:val="0"/>
          <w:sz w:val="28"/>
          <w:szCs w:val="28"/>
        </w:rPr>
        <w:t>用户信息表</w:t>
      </w:r>
      <w:del w:id="104" w:author="Ark New" w:date="2022-05-01T18:13:00Z">
        <w:r w:rsidR="00064287" w:rsidDel="00F16192">
          <w:rPr>
            <w:rFonts w:ascii="仿宋" w:eastAsia="仿宋" w:hAnsi="仿宋" w:hint="eastAsia"/>
            <w:kern w:val="0"/>
            <w:sz w:val="28"/>
            <w:szCs w:val="28"/>
          </w:rPr>
          <w:delText>：</w:delText>
        </w:r>
      </w:del>
    </w:p>
    <w:tbl>
      <w:tblPr>
        <w:tblStyle w:val="a6"/>
        <w:tblW w:w="0" w:type="auto"/>
        <w:tblLook w:val="04A0"/>
      </w:tblPr>
      <w:tblGrid>
        <w:gridCol w:w="1420"/>
        <w:gridCol w:w="1420"/>
        <w:gridCol w:w="1420"/>
        <w:gridCol w:w="1420"/>
        <w:gridCol w:w="1421"/>
        <w:gridCol w:w="1421"/>
      </w:tblGrid>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属性</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字段</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类型</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允许空</w:t>
            </w: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键</w:t>
            </w: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长度</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用户ID</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uid</w:t>
            </w:r>
            <w:proofErr w:type="spellEnd"/>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bigint</w:t>
            </w:r>
            <w:proofErr w:type="spellEnd"/>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20</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用户昵称</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name</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varchar</w:t>
            </w:r>
            <w:proofErr w:type="spellEnd"/>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11</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用户密码</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password</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varchar</w:t>
            </w:r>
            <w:proofErr w:type="spellEnd"/>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255</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用户电话</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tel</w:t>
            </w:r>
            <w:proofErr w:type="spellEnd"/>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varchar</w:t>
            </w:r>
            <w:proofErr w:type="spellEnd"/>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11</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用户头像</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img</w:t>
            </w:r>
            <w:proofErr w:type="spellEnd"/>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text</w:t>
            </w:r>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r>
    </w:tbl>
    <w:p w:rsidR="008464B5" w:rsidRDefault="00F16192" w:rsidP="00F16192">
      <w:pPr>
        <w:tabs>
          <w:tab w:val="right" w:leader="middleDot" w:pos="8400"/>
        </w:tabs>
        <w:ind w:firstLineChars="200" w:firstLine="560"/>
        <w:jc w:val="center"/>
        <w:rPr>
          <w:rFonts w:ascii="仿宋" w:eastAsia="仿宋" w:hAnsi="仿宋"/>
          <w:kern w:val="0"/>
          <w:sz w:val="28"/>
          <w:szCs w:val="28"/>
        </w:rPr>
        <w:pPrChange w:id="105" w:author="Ark New" w:date="2022-05-01T18:14:00Z">
          <w:pPr>
            <w:tabs>
              <w:tab w:val="right" w:leader="middleDot" w:pos="8400"/>
            </w:tabs>
            <w:ind w:firstLineChars="200" w:firstLine="560"/>
          </w:pPr>
        </w:pPrChange>
      </w:pPr>
      <w:ins w:id="106" w:author="Ark New" w:date="2022-05-01T18:14:00Z">
        <w:r>
          <w:rPr>
            <w:rFonts w:ascii="仿宋" w:eastAsia="仿宋" w:hAnsi="仿宋" w:hint="eastAsia"/>
            <w:kern w:val="0"/>
            <w:sz w:val="28"/>
            <w:szCs w:val="28"/>
          </w:rPr>
          <w:t>表4.</w:t>
        </w:r>
        <w:r>
          <w:rPr>
            <w:rFonts w:ascii="仿宋" w:eastAsia="仿宋" w:hAnsi="仿宋" w:hint="eastAsia"/>
            <w:kern w:val="0"/>
            <w:sz w:val="28"/>
            <w:szCs w:val="28"/>
          </w:rPr>
          <w:t>2</w:t>
        </w:r>
        <w:r>
          <w:rPr>
            <w:rFonts w:ascii="仿宋" w:eastAsia="仿宋" w:hAnsi="仿宋" w:hint="eastAsia"/>
            <w:kern w:val="0"/>
            <w:sz w:val="28"/>
            <w:szCs w:val="28"/>
          </w:rPr>
          <w:t xml:space="preserve"> </w:t>
        </w:r>
      </w:ins>
      <w:r w:rsidR="00064287">
        <w:rPr>
          <w:rFonts w:ascii="仿宋" w:eastAsia="仿宋" w:hAnsi="仿宋" w:hint="eastAsia"/>
          <w:kern w:val="0"/>
          <w:sz w:val="28"/>
          <w:szCs w:val="28"/>
        </w:rPr>
        <w:t>生活记录信息表</w:t>
      </w:r>
      <w:del w:id="107" w:author="Ark New" w:date="2022-05-01T18:14:00Z">
        <w:r w:rsidR="00064287" w:rsidDel="00F16192">
          <w:rPr>
            <w:rFonts w:ascii="仿宋" w:eastAsia="仿宋" w:hAnsi="仿宋" w:hint="eastAsia"/>
            <w:kern w:val="0"/>
            <w:sz w:val="28"/>
            <w:szCs w:val="28"/>
          </w:rPr>
          <w:delText>：</w:delText>
        </w:r>
      </w:del>
    </w:p>
    <w:tbl>
      <w:tblPr>
        <w:tblStyle w:val="a6"/>
        <w:tblW w:w="0" w:type="auto"/>
        <w:tblLook w:val="04A0"/>
      </w:tblPr>
      <w:tblGrid>
        <w:gridCol w:w="1420"/>
        <w:gridCol w:w="1420"/>
        <w:gridCol w:w="1420"/>
        <w:gridCol w:w="1420"/>
        <w:gridCol w:w="1421"/>
        <w:gridCol w:w="1421"/>
      </w:tblGrid>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属性</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字段</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类型</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允许空</w:t>
            </w: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键</w:t>
            </w: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长度</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记录ID</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lid</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bigint</w:t>
            </w:r>
            <w:proofErr w:type="spellEnd"/>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20</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用户ID</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uid</w:t>
            </w:r>
            <w:proofErr w:type="spellEnd"/>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bigint</w:t>
            </w:r>
            <w:proofErr w:type="spellEnd"/>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20</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创建时间</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ctime</w:t>
            </w:r>
            <w:proofErr w:type="spellEnd"/>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varchar</w:t>
            </w:r>
            <w:proofErr w:type="spellEnd"/>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32</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创建地点</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cpos</w:t>
            </w:r>
            <w:proofErr w:type="spellEnd"/>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text</w:t>
            </w:r>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填入时间</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time</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varchar</w:t>
            </w:r>
            <w:proofErr w:type="spellEnd"/>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32</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填入地点</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pos</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text</w:t>
            </w:r>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文本内容</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text</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text</w:t>
            </w:r>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是否公开</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share</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tinyint</w:t>
            </w:r>
            <w:proofErr w:type="spellEnd"/>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1</w:t>
            </w: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图片信息</w:t>
            </w:r>
          </w:p>
        </w:tc>
        <w:tc>
          <w:tcPr>
            <w:tcW w:w="1420" w:type="dxa"/>
          </w:tcPr>
          <w:p w:rsidR="008464B5" w:rsidRDefault="00064287">
            <w:pPr>
              <w:tabs>
                <w:tab w:val="right" w:leader="middleDot" w:pos="8400"/>
              </w:tabs>
              <w:jc w:val="center"/>
              <w:rPr>
                <w:rFonts w:ascii="仿宋" w:eastAsia="仿宋" w:hAnsi="仿宋"/>
                <w:kern w:val="0"/>
                <w:sz w:val="28"/>
                <w:szCs w:val="28"/>
              </w:rPr>
            </w:pPr>
            <w:proofErr w:type="spellStart"/>
            <w:r>
              <w:rPr>
                <w:rFonts w:ascii="仿宋" w:eastAsia="仿宋" w:hAnsi="仿宋" w:hint="eastAsia"/>
                <w:kern w:val="0"/>
                <w:sz w:val="28"/>
                <w:szCs w:val="28"/>
              </w:rPr>
              <w:t>img</w:t>
            </w:r>
            <w:proofErr w:type="spellEnd"/>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text</w:t>
            </w:r>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r>
      <w:tr w:rsidR="008464B5">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视频信息</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video</w:t>
            </w:r>
          </w:p>
        </w:tc>
        <w:tc>
          <w:tcPr>
            <w:tcW w:w="1420" w:type="dxa"/>
          </w:tcPr>
          <w:p w:rsidR="008464B5" w:rsidRDefault="00064287">
            <w:pPr>
              <w:tabs>
                <w:tab w:val="right" w:leader="middleDot" w:pos="8400"/>
              </w:tabs>
              <w:jc w:val="center"/>
              <w:rPr>
                <w:rFonts w:ascii="仿宋" w:eastAsia="仿宋" w:hAnsi="仿宋"/>
                <w:kern w:val="0"/>
                <w:sz w:val="28"/>
                <w:szCs w:val="28"/>
              </w:rPr>
            </w:pPr>
            <w:r>
              <w:rPr>
                <w:rFonts w:ascii="仿宋" w:eastAsia="仿宋" w:hAnsi="仿宋" w:hint="eastAsia"/>
                <w:kern w:val="0"/>
                <w:sz w:val="28"/>
                <w:szCs w:val="28"/>
              </w:rPr>
              <w:t>text</w:t>
            </w:r>
          </w:p>
        </w:tc>
        <w:tc>
          <w:tcPr>
            <w:tcW w:w="1420"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c>
          <w:tcPr>
            <w:tcW w:w="1421" w:type="dxa"/>
          </w:tcPr>
          <w:p w:rsidR="008464B5" w:rsidRDefault="008464B5">
            <w:pPr>
              <w:tabs>
                <w:tab w:val="right" w:leader="middleDot" w:pos="8400"/>
              </w:tabs>
              <w:jc w:val="center"/>
              <w:rPr>
                <w:rFonts w:ascii="仿宋" w:eastAsia="仿宋" w:hAnsi="仿宋"/>
                <w:kern w:val="0"/>
                <w:sz w:val="28"/>
                <w:szCs w:val="28"/>
              </w:rPr>
            </w:pPr>
          </w:p>
        </w:tc>
      </w:tr>
    </w:tbl>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8464B5">
      <w:pPr>
        <w:tabs>
          <w:tab w:val="right" w:leader="middleDot" w:pos="8400"/>
        </w:tabs>
        <w:ind w:firstLineChars="200" w:firstLine="560"/>
        <w:rPr>
          <w:rFonts w:ascii="仿宋" w:eastAsia="仿宋" w:hAnsi="仿宋"/>
          <w:kern w:val="0"/>
          <w:sz w:val="28"/>
          <w:szCs w:val="28"/>
        </w:rPr>
      </w:pPr>
    </w:p>
    <w:p w:rsidR="008464B5" w:rsidRDefault="00064287">
      <w:pPr>
        <w:outlineLvl w:val="0"/>
        <w:rPr>
          <w:rFonts w:ascii="黑体" w:eastAsia="黑体" w:hAnsi="黑体" w:cs="黑体"/>
          <w:sz w:val="28"/>
        </w:rPr>
      </w:pPr>
      <w:bookmarkStart w:id="108" w:name="_Toc20775"/>
      <w:r>
        <w:rPr>
          <w:rFonts w:ascii="黑体" w:eastAsia="黑体" w:hAnsi="黑体" w:cs="黑体" w:hint="eastAsia"/>
          <w:sz w:val="28"/>
        </w:rPr>
        <w:t>5 系统实现</w:t>
      </w:r>
      <w:bookmarkEnd w:id="108"/>
    </w:p>
    <w:p w:rsidR="008464B5" w:rsidRDefault="00064287">
      <w:pPr>
        <w:pStyle w:val="a3"/>
        <w:ind w:firstLine="0"/>
        <w:outlineLvl w:val="1"/>
        <w:rPr>
          <w:rFonts w:ascii="仿宋" w:eastAsia="仿宋" w:hAnsi="仿宋"/>
          <w:b w:val="0"/>
          <w:sz w:val="28"/>
          <w:szCs w:val="28"/>
          <w:lang w:eastAsia="zh-CN"/>
        </w:rPr>
      </w:pPr>
      <w:bookmarkStart w:id="109" w:name="_Toc3723"/>
      <w:r>
        <w:rPr>
          <w:rFonts w:eastAsia="仿宋" w:hint="eastAsia"/>
          <w:b w:val="0"/>
          <w:sz w:val="28"/>
          <w:szCs w:val="28"/>
          <w:lang w:eastAsia="zh-CN"/>
        </w:rPr>
        <w:t>5</w:t>
      </w:r>
      <w:r>
        <w:rPr>
          <w:rFonts w:eastAsia="仿宋"/>
          <w:b w:val="0"/>
          <w:sz w:val="28"/>
          <w:szCs w:val="28"/>
          <w:lang w:val="zh-CN" w:eastAsia="zh-CN"/>
        </w:rPr>
        <w:t>.1</w:t>
      </w:r>
      <w:r>
        <w:rPr>
          <w:rFonts w:ascii="仿宋" w:eastAsia="仿宋" w:hAnsi="仿宋" w:hint="eastAsia"/>
          <w:b w:val="0"/>
          <w:sz w:val="28"/>
          <w:szCs w:val="28"/>
          <w:lang w:val="zh-CN" w:eastAsia="zh-CN"/>
        </w:rPr>
        <w:t xml:space="preserve"> </w:t>
      </w:r>
      <w:r>
        <w:rPr>
          <w:rFonts w:ascii="仿宋" w:eastAsia="仿宋" w:hAnsi="仿宋" w:hint="eastAsia"/>
          <w:b w:val="0"/>
          <w:sz w:val="28"/>
          <w:szCs w:val="28"/>
          <w:lang w:eastAsia="zh-CN"/>
        </w:rPr>
        <w:t>主要功能页面实现</w:t>
      </w:r>
      <w:bookmarkEnd w:id="109"/>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此Web应用使用VUE脚手架搭建项目框架</w:t>
      </w:r>
      <w:r w:rsidR="00BE029C">
        <w:rPr>
          <w:rFonts w:ascii="仿宋" w:eastAsia="仿宋" w:hAnsi="仿宋" w:hint="eastAsia"/>
          <w:kern w:val="0"/>
          <w:sz w:val="28"/>
          <w:szCs w:val="28"/>
        </w:rPr>
        <w:fldChar w:fldCharType="begin"/>
      </w:r>
      <w:r>
        <w:rPr>
          <w:rFonts w:ascii="仿宋" w:eastAsia="仿宋" w:hAnsi="仿宋" w:hint="eastAsia"/>
          <w:kern w:val="0"/>
          <w:sz w:val="28"/>
          <w:szCs w:val="28"/>
        </w:rPr>
        <w:instrText xml:space="preserve"> REF _Ref15640 \r \h </w:instrText>
      </w:r>
      <w:r w:rsidR="00BE029C">
        <w:rPr>
          <w:rFonts w:ascii="仿宋" w:eastAsia="仿宋" w:hAnsi="仿宋" w:hint="eastAsia"/>
          <w:kern w:val="0"/>
          <w:sz w:val="28"/>
          <w:szCs w:val="28"/>
        </w:rPr>
      </w:r>
      <w:r w:rsidR="00BE029C">
        <w:rPr>
          <w:rFonts w:ascii="仿宋" w:eastAsia="仿宋" w:hAnsi="仿宋" w:hint="eastAsia"/>
          <w:kern w:val="0"/>
          <w:sz w:val="28"/>
          <w:szCs w:val="28"/>
        </w:rPr>
        <w:fldChar w:fldCharType="separate"/>
      </w:r>
      <w:r>
        <w:rPr>
          <w:rFonts w:ascii="仿宋" w:eastAsia="仿宋" w:hAnsi="仿宋" w:hint="eastAsia"/>
          <w:kern w:val="0"/>
          <w:sz w:val="28"/>
          <w:szCs w:val="28"/>
        </w:rPr>
        <w:t>[8]</w:t>
      </w:r>
      <w:r w:rsidR="00BE029C">
        <w:rPr>
          <w:rFonts w:ascii="仿宋" w:eastAsia="仿宋" w:hAnsi="仿宋" w:hint="eastAsia"/>
          <w:kern w:val="0"/>
          <w:sz w:val="28"/>
          <w:szCs w:val="28"/>
        </w:rPr>
        <w:fldChar w:fldCharType="end"/>
      </w:r>
      <w:r w:rsidR="00BE029C">
        <w:rPr>
          <w:rFonts w:ascii="仿宋" w:eastAsia="仿宋" w:hAnsi="仿宋" w:hint="eastAsia"/>
          <w:kern w:val="0"/>
          <w:sz w:val="28"/>
          <w:szCs w:val="28"/>
        </w:rPr>
        <w:fldChar w:fldCharType="begin"/>
      </w:r>
      <w:r>
        <w:rPr>
          <w:rFonts w:ascii="仿宋" w:eastAsia="仿宋" w:hAnsi="仿宋" w:hint="eastAsia"/>
          <w:kern w:val="0"/>
          <w:sz w:val="28"/>
          <w:szCs w:val="28"/>
        </w:rPr>
        <w:instrText xml:space="preserve"> REF _Ref15659 \r \h </w:instrText>
      </w:r>
      <w:r w:rsidR="00BE029C">
        <w:rPr>
          <w:rFonts w:ascii="仿宋" w:eastAsia="仿宋" w:hAnsi="仿宋" w:hint="eastAsia"/>
          <w:kern w:val="0"/>
          <w:sz w:val="28"/>
          <w:szCs w:val="28"/>
        </w:rPr>
      </w:r>
      <w:r w:rsidR="00BE029C">
        <w:rPr>
          <w:rFonts w:ascii="仿宋" w:eastAsia="仿宋" w:hAnsi="仿宋" w:hint="eastAsia"/>
          <w:kern w:val="0"/>
          <w:sz w:val="28"/>
          <w:szCs w:val="28"/>
        </w:rPr>
        <w:fldChar w:fldCharType="separate"/>
      </w:r>
      <w:r>
        <w:rPr>
          <w:rFonts w:ascii="仿宋" w:eastAsia="仿宋" w:hAnsi="仿宋" w:hint="eastAsia"/>
          <w:kern w:val="0"/>
          <w:sz w:val="28"/>
          <w:szCs w:val="28"/>
        </w:rPr>
        <w:t>[9]</w:t>
      </w:r>
      <w:r w:rsidR="00BE029C">
        <w:rPr>
          <w:rFonts w:ascii="仿宋" w:eastAsia="仿宋" w:hAnsi="仿宋" w:hint="eastAsia"/>
          <w:kern w:val="0"/>
          <w:sz w:val="28"/>
          <w:szCs w:val="28"/>
        </w:rPr>
        <w:fldChar w:fldCharType="end"/>
      </w:r>
      <w:r>
        <w:rPr>
          <w:rFonts w:ascii="仿宋" w:eastAsia="仿宋" w:hAnsi="仿宋" w:hint="eastAsia"/>
          <w:kern w:val="0"/>
          <w:sz w:val="28"/>
          <w:szCs w:val="28"/>
        </w:rPr>
        <w:t>，进行前端开发；后端服务使用KOA Web框架，前端</w:t>
      </w:r>
      <w:r w:rsidR="00BE029C">
        <w:rPr>
          <w:rFonts w:ascii="仿宋" w:eastAsia="仿宋" w:hAnsi="仿宋" w:hint="eastAsia"/>
          <w:kern w:val="0"/>
          <w:sz w:val="28"/>
          <w:szCs w:val="28"/>
        </w:rPr>
        <w:fldChar w:fldCharType="begin"/>
      </w:r>
      <w:r>
        <w:rPr>
          <w:rFonts w:ascii="仿宋" w:eastAsia="仿宋" w:hAnsi="仿宋" w:hint="eastAsia"/>
          <w:kern w:val="0"/>
          <w:sz w:val="28"/>
          <w:szCs w:val="28"/>
        </w:rPr>
        <w:instrText xml:space="preserve"> REF _Ref15787 \r \h </w:instrText>
      </w:r>
      <w:r w:rsidR="00BE029C">
        <w:rPr>
          <w:rFonts w:ascii="仿宋" w:eastAsia="仿宋" w:hAnsi="仿宋" w:hint="eastAsia"/>
          <w:kern w:val="0"/>
          <w:sz w:val="28"/>
          <w:szCs w:val="28"/>
        </w:rPr>
      </w:r>
      <w:r w:rsidR="00BE029C">
        <w:rPr>
          <w:rFonts w:ascii="仿宋" w:eastAsia="仿宋" w:hAnsi="仿宋" w:hint="eastAsia"/>
          <w:kern w:val="0"/>
          <w:sz w:val="28"/>
          <w:szCs w:val="28"/>
        </w:rPr>
        <w:fldChar w:fldCharType="separate"/>
      </w:r>
      <w:r>
        <w:rPr>
          <w:rFonts w:ascii="仿宋" w:eastAsia="仿宋" w:hAnsi="仿宋" w:hint="eastAsia"/>
          <w:kern w:val="0"/>
          <w:sz w:val="28"/>
          <w:szCs w:val="28"/>
        </w:rPr>
        <w:t>[10]</w:t>
      </w:r>
      <w:r w:rsidR="00BE029C">
        <w:rPr>
          <w:rFonts w:ascii="仿宋" w:eastAsia="仿宋" w:hAnsi="仿宋" w:hint="eastAsia"/>
          <w:kern w:val="0"/>
          <w:sz w:val="28"/>
          <w:szCs w:val="28"/>
        </w:rPr>
        <w:fldChar w:fldCharType="end"/>
      </w:r>
      <w:r>
        <w:rPr>
          <w:rFonts w:ascii="仿宋" w:eastAsia="仿宋" w:hAnsi="仿宋" w:hint="eastAsia"/>
          <w:kern w:val="0"/>
          <w:sz w:val="28"/>
          <w:szCs w:val="28"/>
        </w:rPr>
        <w:t>使用AXIOS技术来进行数据的请求，后端使用</w:t>
      </w:r>
      <w:proofErr w:type="spellStart"/>
      <w:r>
        <w:rPr>
          <w:rFonts w:ascii="仿宋" w:eastAsia="仿宋" w:hAnsi="仿宋" w:hint="eastAsia"/>
          <w:kern w:val="0"/>
          <w:sz w:val="28"/>
          <w:szCs w:val="28"/>
        </w:rPr>
        <w:t>koa-bodyparser</w:t>
      </w:r>
      <w:proofErr w:type="spellEnd"/>
      <w:r>
        <w:rPr>
          <w:rFonts w:ascii="仿宋" w:eastAsia="仿宋" w:hAnsi="仿宋" w:hint="eastAsia"/>
          <w:kern w:val="0"/>
          <w:sz w:val="28"/>
          <w:szCs w:val="28"/>
        </w:rPr>
        <w:t>和</w:t>
      </w:r>
      <w:proofErr w:type="spellStart"/>
      <w:r>
        <w:rPr>
          <w:rFonts w:ascii="仿宋" w:eastAsia="仿宋" w:hAnsi="仿宋" w:hint="eastAsia"/>
          <w:kern w:val="0"/>
          <w:sz w:val="28"/>
          <w:szCs w:val="28"/>
        </w:rPr>
        <w:t>koa-multer</w:t>
      </w:r>
      <w:proofErr w:type="spellEnd"/>
      <w:r>
        <w:rPr>
          <w:rFonts w:ascii="仿宋" w:eastAsia="仿宋" w:hAnsi="仿宋" w:hint="eastAsia"/>
          <w:kern w:val="0"/>
          <w:sz w:val="28"/>
          <w:szCs w:val="28"/>
        </w:rPr>
        <w:t>中间件来实现对接收的数据预处理和文件的储存，从而实现前后端分离。主要功能页面为首页，查看页，添加页，详细页，用户页。VUE项目中首先将这些页面文件创建，并在路由文件中配置好相应的路由，配置底部导航栏代码实现如图5</w:t>
      </w:r>
      <w:del w:id="110" w:author="Ark New" w:date="2022-05-01T18:14:00Z">
        <w:r w:rsidDel="00F16192">
          <w:rPr>
            <w:rFonts w:ascii="仿宋" w:eastAsia="仿宋" w:hAnsi="仿宋" w:hint="eastAsia"/>
            <w:kern w:val="0"/>
            <w:sz w:val="28"/>
            <w:szCs w:val="28"/>
          </w:rPr>
          <w:delText>-</w:delText>
        </w:r>
      </w:del>
      <w:ins w:id="111" w:author="Ark New" w:date="2022-05-01T18:14:00Z">
        <w:r w:rsidR="00F16192">
          <w:rPr>
            <w:rFonts w:ascii="仿宋" w:eastAsia="仿宋" w:hAnsi="仿宋" w:hint="eastAsia"/>
            <w:kern w:val="0"/>
            <w:sz w:val="28"/>
            <w:szCs w:val="28"/>
          </w:rPr>
          <w:t>.</w:t>
        </w:r>
      </w:ins>
      <w:r>
        <w:rPr>
          <w:rFonts w:ascii="仿宋" w:eastAsia="仿宋" w:hAnsi="仿宋" w:hint="eastAsia"/>
          <w:kern w:val="0"/>
          <w:sz w:val="28"/>
          <w:szCs w:val="28"/>
        </w:rPr>
        <w:t>1所示</w:t>
      </w:r>
    </w:p>
    <w:p w:rsidR="008464B5" w:rsidRDefault="00064287">
      <w:pPr>
        <w:tabs>
          <w:tab w:val="right" w:leader="middleDot" w:pos="8400"/>
        </w:tabs>
        <w:ind w:firstLineChars="200" w:firstLine="420"/>
      </w:pPr>
      <w:r>
        <w:rPr>
          <w:noProof/>
        </w:rPr>
        <w:lastRenderedPageBreak/>
        <w:drawing>
          <wp:inline distT="0" distB="0" distL="114300" distR="114300">
            <wp:extent cx="4095750" cy="41814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stretch>
                      <a:fillRect/>
                    </a:stretch>
                  </pic:blipFill>
                  <pic:spPr>
                    <a:xfrm>
                      <a:off x="0" y="0"/>
                      <a:ext cx="4095750" cy="4181475"/>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rPr>
          <w:rFonts w:ascii="仿宋" w:eastAsia="仿宋" w:hAnsi="仿宋"/>
          <w:kern w:val="0"/>
          <w:sz w:val="28"/>
          <w:szCs w:val="28"/>
        </w:rPr>
      </w:pPr>
      <w:r>
        <w:rPr>
          <w:rFonts w:ascii="仿宋" w:eastAsia="仿宋" w:hAnsi="仿宋" w:hint="eastAsia"/>
          <w:kern w:val="0"/>
          <w:sz w:val="28"/>
          <w:szCs w:val="28"/>
        </w:rPr>
        <w:t>图5</w:t>
      </w:r>
      <w:del w:id="112" w:author="Ark New" w:date="2022-05-01T18:14:00Z">
        <w:r w:rsidDel="00F16192">
          <w:rPr>
            <w:rFonts w:ascii="仿宋" w:eastAsia="仿宋" w:hAnsi="仿宋" w:hint="eastAsia"/>
            <w:kern w:val="0"/>
            <w:sz w:val="28"/>
            <w:szCs w:val="28"/>
          </w:rPr>
          <w:delText>-</w:delText>
        </w:r>
      </w:del>
      <w:ins w:id="113" w:author="Ark New" w:date="2022-05-01T18:14:00Z">
        <w:r w:rsidR="00F16192">
          <w:rPr>
            <w:rFonts w:ascii="仿宋" w:eastAsia="仿宋" w:hAnsi="仿宋" w:hint="eastAsia"/>
            <w:kern w:val="0"/>
            <w:sz w:val="28"/>
            <w:szCs w:val="28"/>
          </w:rPr>
          <w:t>.</w:t>
        </w:r>
      </w:ins>
      <w:r>
        <w:rPr>
          <w:rFonts w:ascii="仿宋" w:eastAsia="仿宋" w:hAnsi="仿宋" w:hint="eastAsia"/>
          <w:kern w:val="0"/>
          <w:sz w:val="28"/>
          <w:szCs w:val="28"/>
        </w:rPr>
        <w:t>1 底部导航代码实现</w:t>
      </w:r>
    </w:p>
    <w:p w:rsidR="008464B5" w:rsidRDefault="00064287">
      <w:pPr>
        <w:tabs>
          <w:tab w:val="right" w:leader="middleDot" w:pos="8400"/>
        </w:tabs>
        <w:outlineLvl w:val="2"/>
        <w:rPr>
          <w:rFonts w:eastAsia="仿宋"/>
          <w:kern w:val="0"/>
          <w:sz w:val="28"/>
          <w:szCs w:val="28"/>
        </w:rPr>
      </w:pPr>
      <w:bookmarkStart w:id="114" w:name="_Toc25896"/>
      <w:r>
        <w:rPr>
          <w:rFonts w:eastAsia="仿宋" w:hint="eastAsia"/>
          <w:kern w:val="0"/>
          <w:sz w:val="28"/>
          <w:szCs w:val="28"/>
        </w:rPr>
        <w:t xml:space="preserve">5.1.1 </w:t>
      </w:r>
      <w:r>
        <w:rPr>
          <w:rFonts w:eastAsia="仿宋" w:hint="eastAsia"/>
          <w:kern w:val="0"/>
          <w:sz w:val="28"/>
          <w:szCs w:val="28"/>
        </w:rPr>
        <w:t>主页</w:t>
      </w:r>
      <w:r>
        <w:rPr>
          <w:rFonts w:ascii="仿宋" w:eastAsia="仿宋" w:hAnsi="仿宋" w:hint="eastAsia"/>
          <w:kern w:val="0"/>
          <w:sz w:val="28"/>
          <w:szCs w:val="28"/>
        </w:rPr>
        <w:t>模块</w:t>
      </w:r>
      <w:bookmarkEnd w:id="114"/>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展示信息分为列表展示和地图展示，整体为上中下的布局，对于展示条件分别用变量对应绑定，在每次操作后重新获取后台数据，相关顺序展示在数据接收后在前端进行处理排序后展示；对于地图，本项目使用的是百度地图的API，VUE项目中为方便使用直接引入百度地图的VUE组件库：</w:t>
      </w:r>
    </w:p>
    <w:p w:rsidR="008464B5" w:rsidRDefault="00064287">
      <w:pPr>
        <w:tabs>
          <w:tab w:val="right" w:leader="middleDot" w:pos="8400"/>
        </w:tabs>
        <w:ind w:firstLineChars="200" w:firstLine="560"/>
        <w:rPr>
          <w:rFonts w:ascii="仿宋" w:eastAsia="仿宋" w:hAnsi="仿宋" w:cs="仿宋"/>
          <w:sz w:val="28"/>
        </w:rPr>
      </w:pPr>
      <w:proofErr w:type="gramStart"/>
      <w:r>
        <w:rPr>
          <w:rFonts w:ascii="仿宋" w:eastAsia="仿宋" w:hAnsi="仿宋" w:cs="仿宋"/>
          <w:sz w:val="28"/>
        </w:rPr>
        <w:t>import</w:t>
      </w:r>
      <w:proofErr w:type="gramEnd"/>
      <w:r>
        <w:rPr>
          <w:rFonts w:ascii="仿宋" w:eastAsia="仿宋" w:hAnsi="仿宋" w:cs="仿宋"/>
          <w:sz w:val="28"/>
        </w:rPr>
        <w:t xml:space="preserve"> </w:t>
      </w:r>
      <w:proofErr w:type="spellStart"/>
      <w:r>
        <w:rPr>
          <w:rFonts w:ascii="仿宋" w:eastAsia="仿宋" w:hAnsi="仿宋" w:cs="仿宋"/>
          <w:sz w:val="28"/>
        </w:rPr>
        <w:t>Vue</w:t>
      </w:r>
      <w:proofErr w:type="spellEnd"/>
      <w:r>
        <w:rPr>
          <w:rFonts w:ascii="仿宋" w:eastAsia="仿宋" w:hAnsi="仿宋" w:cs="仿宋"/>
          <w:sz w:val="28"/>
        </w:rPr>
        <w:t xml:space="preserve"> from '</w:t>
      </w:r>
      <w:proofErr w:type="spellStart"/>
      <w:r>
        <w:rPr>
          <w:rFonts w:ascii="仿宋" w:eastAsia="仿宋" w:hAnsi="仿宋" w:cs="仿宋"/>
          <w:sz w:val="28"/>
        </w:rPr>
        <w:t>vue</w:t>
      </w:r>
      <w:proofErr w:type="spellEnd"/>
      <w:r>
        <w:rPr>
          <w:rFonts w:ascii="仿宋" w:eastAsia="仿宋" w:hAnsi="仿宋" w:cs="仿宋"/>
          <w:sz w:val="28"/>
        </w:rPr>
        <w:t>'</w:t>
      </w:r>
    </w:p>
    <w:p w:rsidR="008464B5" w:rsidRDefault="00064287">
      <w:pPr>
        <w:tabs>
          <w:tab w:val="right" w:leader="middleDot" w:pos="8400"/>
        </w:tabs>
        <w:ind w:firstLineChars="200" w:firstLine="560"/>
        <w:rPr>
          <w:rFonts w:ascii="仿宋" w:eastAsia="仿宋" w:hAnsi="仿宋" w:cs="仿宋"/>
          <w:sz w:val="28"/>
        </w:rPr>
      </w:pPr>
      <w:proofErr w:type="gramStart"/>
      <w:r>
        <w:rPr>
          <w:rFonts w:ascii="仿宋" w:eastAsia="仿宋" w:hAnsi="仿宋" w:cs="仿宋"/>
          <w:sz w:val="28"/>
        </w:rPr>
        <w:t>import</w:t>
      </w:r>
      <w:proofErr w:type="gramEnd"/>
      <w:r>
        <w:rPr>
          <w:rFonts w:ascii="仿宋" w:eastAsia="仿宋" w:hAnsi="仿宋" w:cs="仿宋"/>
          <w:sz w:val="28"/>
        </w:rPr>
        <w:t xml:space="preserve"> </w:t>
      </w:r>
      <w:proofErr w:type="spellStart"/>
      <w:r>
        <w:rPr>
          <w:rFonts w:ascii="仿宋" w:eastAsia="仿宋" w:hAnsi="仿宋" w:cs="仿宋"/>
          <w:sz w:val="28"/>
        </w:rPr>
        <w:t>BMapGL</w:t>
      </w:r>
      <w:proofErr w:type="spellEnd"/>
      <w:r>
        <w:rPr>
          <w:rFonts w:ascii="仿宋" w:eastAsia="仿宋" w:hAnsi="仿宋" w:cs="仿宋"/>
          <w:sz w:val="28"/>
        </w:rPr>
        <w:t xml:space="preserve"> from '</w:t>
      </w:r>
      <w:proofErr w:type="spellStart"/>
      <w:r>
        <w:rPr>
          <w:rFonts w:ascii="仿宋" w:eastAsia="仿宋" w:hAnsi="仿宋" w:cs="仿宋"/>
          <w:sz w:val="28"/>
        </w:rPr>
        <w:t>vue</w:t>
      </w:r>
      <w:proofErr w:type="spellEnd"/>
      <w:r>
        <w:rPr>
          <w:rFonts w:ascii="仿宋" w:eastAsia="仿宋" w:hAnsi="仿宋" w:cs="仿宋"/>
          <w:sz w:val="28"/>
        </w:rPr>
        <w:t>-</w:t>
      </w:r>
      <w:proofErr w:type="spellStart"/>
      <w:r>
        <w:rPr>
          <w:rFonts w:ascii="仿宋" w:eastAsia="仿宋" w:hAnsi="仿宋" w:cs="仿宋"/>
          <w:sz w:val="28"/>
        </w:rPr>
        <w:t>baidu</w:t>
      </w:r>
      <w:proofErr w:type="spellEnd"/>
      <w:r>
        <w:rPr>
          <w:rFonts w:ascii="仿宋" w:eastAsia="仿宋" w:hAnsi="仿宋" w:cs="仿宋"/>
          <w:sz w:val="28"/>
        </w:rPr>
        <w:t>-map'</w:t>
      </w:r>
    </w:p>
    <w:p w:rsidR="008464B5" w:rsidRDefault="00064287">
      <w:pPr>
        <w:tabs>
          <w:tab w:val="right" w:leader="middleDot" w:pos="8400"/>
        </w:tabs>
        <w:ind w:firstLineChars="200" w:firstLine="560"/>
        <w:rPr>
          <w:rFonts w:ascii="仿宋" w:eastAsia="仿宋" w:hAnsi="仿宋" w:cs="仿宋"/>
          <w:sz w:val="28"/>
        </w:rPr>
      </w:pPr>
      <w:proofErr w:type="spellStart"/>
      <w:proofErr w:type="gramStart"/>
      <w:r>
        <w:rPr>
          <w:rFonts w:ascii="仿宋" w:eastAsia="仿宋" w:hAnsi="仿宋" w:cs="仿宋"/>
          <w:sz w:val="28"/>
        </w:rPr>
        <w:t>Vue.use</w:t>
      </w:r>
      <w:proofErr w:type="spellEnd"/>
      <w:r>
        <w:rPr>
          <w:rFonts w:ascii="仿宋" w:eastAsia="仿宋" w:hAnsi="仿宋" w:cs="仿宋"/>
          <w:sz w:val="28"/>
        </w:rPr>
        <w:t>(</w:t>
      </w:r>
      <w:proofErr w:type="spellStart"/>
      <w:proofErr w:type="gramEnd"/>
      <w:r>
        <w:rPr>
          <w:rFonts w:ascii="仿宋" w:eastAsia="仿宋" w:hAnsi="仿宋" w:cs="仿宋"/>
          <w:sz w:val="28"/>
        </w:rPr>
        <w:t>BMapGL</w:t>
      </w:r>
      <w:proofErr w:type="spellEnd"/>
      <w:r>
        <w:rPr>
          <w:rFonts w:ascii="仿宋" w:eastAsia="仿宋" w:hAnsi="仿宋" w:cs="仿宋"/>
          <w:sz w:val="28"/>
        </w:rPr>
        <w:t>, {</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sz w:val="28"/>
        </w:rPr>
        <w:t xml:space="preserve">  </w:t>
      </w:r>
      <w:proofErr w:type="spellStart"/>
      <w:r>
        <w:rPr>
          <w:rFonts w:ascii="仿宋" w:eastAsia="仿宋" w:hAnsi="仿宋" w:cs="仿宋"/>
          <w:sz w:val="28"/>
        </w:rPr>
        <w:t>ak</w:t>
      </w:r>
      <w:proofErr w:type="spellEnd"/>
      <w:r>
        <w:rPr>
          <w:rFonts w:ascii="仿宋" w:eastAsia="仿宋" w:hAnsi="仿宋" w:cs="仿宋"/>
          <w:sz w:val="28"/>
        </w:rPr>
        <w:t xml:space="preserve">: </w:t>
      </w:r>
      <w:r>
        <w:rPr>
          <w:rFonts w:ascii="仿宋" w:eastAsia="仿宋" w:hAnsi="仿宋" w:cs="仿宋" w:hint="eastAsia"/>
          <w:sz w:val="28"/>
        </w:rPr>
        <w:t>去百度地图</w:t>
      </w:r>
      <w:proofErr w:type="gramStart"/>
      <w:r>
        <w:rPr>
          <w:rFonts w:ascii="仿宋" w:eastAsia="仿宋" w:hAnsi="仿宋" w:cs="仿宋" w:hint="eastAsia"/>
          <w:sz w:val="28"/>
        </w:rPr>
        <w:t>官网申请</w:t>
      </w:r>
      <w:proofErr w:type="gramEnd"/>
      <w:r>
        <w:rPr>
          <w:rFonts w:ascii="仿宋" w:eastAsia="仿宋" w:hAnsi="仿宋" w:cs="仿宋" w:hint="eastAsia"/>
          <w:sz w:val="28"/>
        </w:rPr>
        <w:t>的</w:t>
      </w:r>
      <w:proofErr w:type="spellStart"/>
      <w:r>
        <w:rPr>
          <w:rFonts w:ascii="仿宋" w:eastAsia="仿宋" w:hAnsi="仿宋" w:cs="仿宋" w:hint="eastAsia"/>
          <w:sz w:val="28"/>
        </w:rPr>
        <w:t>ak</w:t>
      </w:r>
      <w:proofErr w:type="spellEnd"/>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sz w:val="28"/>
        </w:rPr>
        <w:lastRenderedPageBreak/>
        <w:t>})</w:t>
      </w:r>
    </w:p>
    <w:p w:rsidR="008464B5" w:rsidRDefault="00064287">
      <w:pPr>
        <w:tabs>
          <w:tab w:val="right" w:leader="middleDot" w:pos="8400"/>
        </w:tabs>
        <w:ind w:firstLineChars="200" w:firstLine="560"/>
        <w:jc w:val="left"/>
        <w:rPr>
          <w:ins w:id="115" w:author="Ark New" w:date="2022-05-01T18:15:00Z"/>
          <w:rFonts w:ascii="仿宋" w:eastAsia="仿宋" w:hAnsi="仿宋" w:cs="仿宋" w:hint="eastAsia"/>
          <w:sz w:val="28"/>
        </w:rPr>
      </w:pPr>
      <w:r>
        <w:rPr>
          <w:rFonts w:ascii="仿宋" w:eastAsia="仿宋" w:hAnsi="仿宋" w:cs="仿宋" w:hint="eastAsia"/>
          <w:sz w:val="28"/>
        </w:rPr>
        <w:t>然后是在首页的使用，直接写&lt;</w:t>
      </w:r>
      <w:proofErr w:type="spellStart"/>
      <w:r>
        <w:rPr>
          <w:rFonts w:ascii="仿宋" w:eastAsia="仿宋" w:hAnsi="仿宋" w:cs="仿宋" w:hint="eastAsia"/>
          <w:sz w:val="28"/>
        </w:rPr>
        <w:t>baidu</w:t>
      </w:r>
      <w:proofErr w:type="spellEnd"/>
      <w:r>
        <w:rPr>
          <w:rFonts w:ascii="仿宋" w:eastAsia="仿宋" w:hAnsi="仿宋" w:cs="仿宋" w:hint="eastAsia"/>
          <w:sz w:val="28"/>
        </w:rPr>
        <w:t>-map/&gt;标签来进行地图的调用显示，最终实现界面效果如图5</w:t>
      </w:r>
      <w:del w:id="116" w:author="Ark New" w:date="2022-05-01T18:14:00Z">
        <w:r w:rsidDel="00F16192">
          <w:rPr>
            <w:rFonts w:ascii="仿宋" w:eastAsia="仿宋" w:hAnsi="仿宋" w:cs="仿宋" w:hint="eastAsia"/>
            <w:sz w:val="28"/>
          </w:rPr>
          <w:delText>-1-1</w:delText>
        </w:r>
      </w:del>
      <w:ins w:id="117" w:author="Ark New" w:date="2022-05-01T18:14:00Z">
        <w:r w:rsidR="00F16192">
          <w:rPr>
            <w:rFonts w:ascii="仿宋" w:eastAsia="仿宋" w:hAnsi="仿宋" w:cs="仿宋" w:hint="eastAsia"/>
            <w:sz w:val="28"/>
          </w:rPr>
          <w:t>.2</w:t>
        </w:r>
      </w:ins>
      <w:r>
        <w:rPr>
          <w:rFonts w:ascii="仿宋" w:eastAsia="仿宋" w:hAnsi="仿宋" w:cs="仿宋" w:hint="eastAsia"/>
          <w:sz w:val="28"/>
        </w:rPr>
        <w:t>，图5</w:t>
      </w:r>
      <w:del w:id="118" w:author="Ark New" w:date="2022-05-01T18:14:00Z">
        <w:r w:rsidDel="00F16192">
          <w:rPr>
            <w:rFonts w:ascii="仿宋" w:eastAsia="仿宋" w:hAnsi="仿宋" w:cs="仿宋" w:hint="eastAsia"/>
            <w:sz w:val="28"/>
          </w:rPr>
          <w:delText>-1-2</w:delText>
        </w:r>
      </w:del>
      <w:ins w:id="119" w:author="Ark New" w:date="2022-05-01T18:14:00Z">
        <w:r w:rsidR="00F16192">
          <w:rPr>
            <w:rFonts w:ascii="仿宋" w:eastAsia="仿宋" w:hAnsi="仿宋" w:cs="仿宋" w:hint="eastAsia"/>
            <w:sz w:val="28"/>
          </w:rPr>
          <w:t>.3</w:t>
        </w:r>
      </w:ins>
      <w:r>
        <w:rPr>
          <w:rFonts w:ascii="仿宋" w:eastAsia="仿宋" w:hAnsi="仿宋" w:cs="仿宋" w:hint="eastAsia"/>
          <w:sz w:val="28"/>
        </w:rPr>
        <w:t>所示</w:t>
      </w:r>
      <w:ins w:id="120" w:author="Ark New" w:date="2022-05-01T18:14:00Z">
        <w:r w:rsidR="00F16192">
          <w:rPr>
            <w:rFonts w:ascii="仿宋" w:eastAsia="仿宋" w:hAnsi="仿宋" w:cs="仿宋" w:hint="eastAsia"/>
            <w:sz w:val="28"/>
          </w:rPr>
          <w:t>(</w:t>
        </w:r>
      </w:ins>
      <w:ins w:id="121" w:author="Ark New" w:date="2022-05-01T18:15:00Z">
        <w:r w:rsidR="00F16192">
          <w:rPr>
            <w:rFonts w:ascii="仿宋" w:eastAsia="仿宋" w:hAnsi="仿宋" w:cs="仿宋" w:hint="eastAsia"/>
            <w:sz w:val="28"/>
          </w:rPr>
          <w:t>图表</w:t>
        </w:r>
      </w:ins>
      <w:ins w:id="122" w:author="Ark New" w:date="2022-05-01T18:14:00Z">
        <w:r w:rsidR="00F16192">
          <w:rPr>
            <w:rFonts w:ascii="仿宋" w:eastAsia="仿宋" w:hAnsi="仿宋" w:cs="仿宋" w:hint="eastAsia"/>
            <w:sz w:val="28"/>
          </w:rPr>
          <w:t>编号</w:t>
        </w:r>
      </w:ins>
      <w:ins w:id="123" w:author="Ark New" w:date="2022-05-01T18:15:00Z">
        <w:r w:rsidR="00F16192">
          <w:rPr>
            <w:rFonts w:ascii="仿宋" w:eastAsia="仿宋" w:hAnsi="仿宋" w:cs="仿宋" w:hint="eastAsia"/>
            <w:sz w:val="28"/>
          </w:rPr>
          <w:t>只设一级</w:t>
        </w:r>
      </w:ins>
      <w:ins w:id="124" w:author="Ark New" w:date="2022-05-01T18:14:00Z">
        <w:r w:rsidR="00F16192">
          <w:rPr>
            <w:rFonts w:ascii="仿宋" w:eastAsia="仿宋" w:hAnsi="仿宋" w:cs="仿宋" w:hint="eastAsia"/>
            <w:sz w:val="28"/>
          </w:rPr>
          <w:t>)</w:t>
        </w:r>
      </w:ins>
    </w:p>
    <w:p w:rsidR="002B4C7B" w:rsidRDefault="002B4C7B">
      <w:pPr>
        <w:tabs>
          <w:tab w:val="right" w:leader="middleDot" w:pos="8400"/>
        </w:tabs>
        <w:ind w:firstLineChars="200" w:firstLine="560"/>
        <w:jc w:val="left"/>
        <w:rPr>
          <w:ins w:id="125" w:author="Ark New" w:date="2022-05-01T18:16:00Z"/>
          <w:rFonts w:ascii="仿宋" w:eastAsia="仿宋" w:hAnsi="仿宋" w:cs="仿宋" w:hint="eastAsia"/>
          <w:sz w:val="28"/>
        </w:rPr>
      </w:pPr>
      <w:ins w:id="126" w:author="Ark New" w:date="2022-05-01T18:15:00Z">
        <w:r>
          <w:rPr>
            <w:rFonts w:ascii="仿宋" w:eastAsia="仿宋" w:hAnsi="仿宋" w:cs="仿宋" w:hint="eastAsia"/>
            <w:sz w:val="28"/>
          </w:rPr>
          <w:t>（这些界面的展示</w:t>
        </w:r>
      </w:ins>
      <w:ins w:id="127" w:author="Ark New" w:date="2022-05-01T18:16:00Z">
        <w:r>
          <w:rPr>
            <w:rFonts w:ascii="仿宋" w:eastAsia="仿宋" w:hAnsi="仿宋" w:cs="仿宋" w:hint="eastAsia"/>
            <w:sz w:val="28"/>
          </w:rPr>
          <w:t>都放到后面系统测试那一章</w:t>
        </w:r>
      </w:ins>
      <w:ins w:id="128" w:author="Ark New" w:date="2022-05-01T18:15:00Z">
        <w:r>
          <w:rPr>
            <w:rFonts w:ascii="仿宋" w:eastAsia="仿宋" w:hAnsi="仿宋" w:cs="仿宋" w:hint="eastAsia"/>
            <w:sz w:val="28"/>
          </w:rPr>
          <w:t>）</w:t>
        </w:r>
      </w:ins>
    </w:p>
    <w:p w:rsidR="00440E52" w:rsidRPr="00440E52" w:rsidRDefault="00440E52">
      <w:pPr>
        <w:tabs>
          <w:tab w:val="right" w:leader="middleDot" w:pos="8400"/>
        </w:tabs>
        <w:ind w:firstLineChars="200" w:firstLine="560"/>
        <w:jc w:val="left"/>
        <w:rPr>
          <w:rFonts w:ascii="仿宋" w:eastAsia="仿宋" w:hAnsi="仿宋" w:cs="仿宋"/>
          <w:sz w:val="28"/>
        </w:rPr>
      </w:pPr>
      <w:ins w:id="129" w:author="Ark New" w:date="2022-05-01T18:16:00Z">
        <w:r>
          <w:rPr>
            <w:rFonts w:ascii="仿宋" w:eastAsia="仿宋" w:hAnsi="仿宋" w:cs="仿宋" w:hint="eastAsia"/>
            <w:sz w:val="28"/>
          </w:rPr>
          <w:t>（列出关键代码，</w:t>
        </w:r>
      </w:ins>
      <w:ins w:id="130" w:author="Ark New" w:date="2022-05-01T18:17:00Z">
        <w:r>
          <w:rPr>
            <w:rFonts w:ascii="仿宋" w:eastAsia="仿宋" w:hAnsi="仿宋" w:cs="仿宋" w:hint="eastAsia"/>
            <w:sz w:val="28"/>
          </w:rPr>
          <w:t>要说明</w:t>
        </w:r>
      </w:ins>
      <w:ins w:id="131" w:author="Ark New" w:date="2022-05-01T18:16:00Z">
        <w:r>
          <w:rPr>
            <w:rFonts w:ascii="仿宋" w:eastAsia="仿宋" w:hAnsi="仿宋" w:cs="仿宋" w:hint="eastAsia"/>
            <w:sz w:val="28"/>
          </w:rPr>
          <w:t>主要的类</w:t>
        </w:r>
      </w:ins>
      <w:ins w:id="132" w:author="Ark New" w:date="2022-05-01T18:17:00Z">
        <w:r>
          <w:rPr>
            <w:rFonts w:ascii="仿宋" w:eastAsia="仿宋" w:hAnsi="仿宋" w:cs="仿宋" w:hint="eastAsia"/>
            <w:sz w:val="28"/>
          </w:rPr>
          <w:t>及方法</w:t>
        </w:r>
      </w:ins>
      <w:ins w:id="133" w:author="Ark New" w:date="2022-05-01T18:16:00Z">
        <w:r>
          <w:rPr>
            <w:rFonts w:ascii="仿宋" w:eastAsia="仿宋" w:hAnsi="仿宋" w:cs="仿宋" w:hint="eastAsia"/>
            <w:sz w:val="28"/>
          </w:rPr>
          <w:t>）</w:t>
        </w:r>
      </w:ins>
    </w:p>
    <w:p w:rsidR="008464B5" w:rsidRDefault="00064287">
      <w:pPr>
        <w:tabs>
          <w:tab w:val="right" w:leader="middleDot" w:pos="8400"/>
        </w:tabs>
        <w:ind w:firstLineChars="200" w:firstLine="420"/>
        <w:jc w:val="center"/>
        <w:rPr>
          <w:rFonts w:ascii="仿宋" w:eastAsia="仿宋" w:hAnsi="仿宋" w:cs="仿宋"/>
          <w:sz w:val="28"/>
        </w:rPr>
      </w:pPr>
      <w:r>
        <w:rPr>
          <w:noProof/>
        </w:rPr>
        <w:drawing>
          <wp:inline distT="0" distB="0" distL="114300" distR="114300">
            <wp:extent cx="3228975" cy="577215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cstate="print"/>
                    <a:stretch>
                      <a:fillRect/>
                    </a:stretch>
                  </pic:blipFill>
                  <pic:spPr>
                    <a:xfrm>
                      <a:off x="0" y="0"/>
                      <a:ext cx="3228975" cy="5772150"/>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rPr>
          <w:rFonts w:ascii="仿宋" w:eastAsia="仿宋" w:hAnsi="仿宋"/>
          <w:kern w:val="0"/>
          <w:sz w:val="28"/>
          <w:szCs w:val="28"/>
        </w:rPr>
      </w:pPr>
      <w:r>
        <w:rPr>
          <w:rFonts w:ascii="仿宋" w:eastAsia="仿宋" w:hAnsi="仿宋" w:hint="eastAsia"/>
          <w:kern w:val="0"/>
          <w:sz w:val="28"/>
          <w:szCs w:val="28"/>
        </w:rPr>
        <w:t>图5</w:t>
      </w:r>
      <w:del w:id="134" w:author="Ark New" w:date="2022-05-01T18:14:00Z">
        <w:r w:rsidDel="00F16192">
          <w:rPr>
            <w:rFonts w:ascii="仿宋" w:eastAsia="仿宋" w:hAnsi="仿宋" w:hint="eastAsia"/>
            <w:kern w:val="0"/>
            <w:sz w:val="28"/>
            <w:szCs w:val="28"/>
          </w:rPr>
          <w:delText>-1-1</w:delText>
        </w:r>
      </w:del>
      <w:ins w:id="135" w:author="Ark New" w:date="2022-05-01T18:14:00Z">
        <w:r w:rsidR="00F16192">
          <w:rPr>
            <w:rFonts w:ascii="仿宋" w:eastAsia="仿宋" w:hAnsi="仿宋" w:hint="eastAsia"/>
            <w:kern w:val="0"/>
            <w:sz w:val="28"/>
            <w:szCs w:val="28"/>
          </w:rPr>
          <w:t>.2</w:t>
        </w:r>
      </w:ins>
      <w:r>
        <w:rPr>
          <w:rFonts w:ascii="仿宋" w:eastAsia="仿宋" w:hAnsi="仿宋" w:hint="eastAsia"/>
          <w:kern w:val="0"/>
          <w:sz w:val="28"/>
          <w:szCs w:val="28"/>
        </w:rPr>
        <w:t xml:space="preserve"> 首页界面列表展示</w:t>
      </w:r>
    </w:p>
    <w:p w:rsidR="008464B5" w:rsidRDefault="00064287">
      <w:pPr>
        <w:tabs>
          <w:tab w:val="right" w:leader="middleDot" w:pos="8400"/>
        </w:tabs>
        <w:ind w:firstLineChars="200" w:firstLine="420"/>
        <w:jc w:val="center"/>
      </w:pPr>
      <w:r>
        <w:rPr>
          <w:noProof/>
        </w:rPr>
        <w:lastRenderedPageBreak/>
        <w:drawing>
          <wp:inline distT="0" distB="0" distL="114300" distR="114300">
            <wp:extent cx="3219450" cy="578167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cstate="print"/>
                    <a:stretch>
                      <a:fillRect/>
                    </a:stretch>
                  </pic:blipFill>
                  <pic:spPr>
                    <a:xfrm>
                      <a:off x="0" y="0"/>
                      <a:ext cx="3219450" cy="5781675"/>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pPr>
      <w:r>
        <w:rPr>
          <w:rFonts w:ascii="仿宋" w:eastAsia="仿宋" w:hAnsi="仿宋" w:hint="eastAsia"/>
          <w:kern w:val="0"/>
          <w:sz w:val="28"/>
          <w:szCs w:val="28"/>
        </w:rPr>
        <w:t>图5-1-2 首页界面地图展示</w:t>
      </w:r>
    </w:p>
    <w:p w:rsidR="008464B5" w:rsidRDefault="00064287">
      <w:pPr>
        <w:tabs>
          <w:tab w:val="right" w:leader="middleDot" w:pos="8400"/>
        </w:tabs>
        <w:outlineLvl w:val="2"/>
        <w:rPr>
          <w:rFonts w:eastAsia="仿宋"/>
          <w:kern w:val="0"/>
          <w:sz w:val="28"/>
          <w:szCs w:val="28"/>
        </w:rPr>
      </w:pPr>
      <w:bookmarkStart w:id="136" w:name="_Toc16423"/>
      <w:r>
        <w:rPr>
          <w:rFonts w:eastAsia="仿宋" w:hint="eastAsia"/>
          <w:kern w:val="0"/>
          <w:sz w:val="28"/>
          <w:szCs w:val="28"/>
        </w:rPr>
        <w:t xml:space="preserve">5.1.2 </w:t>
      </w:r>
      <w:r>
        <w:rPr>
          <w:rFonts w:ascii="仿宋" w:eastAsia="仿宋" w:hAnsi="仿宋" w:hint="eastAsia"/>
          <w:kern w:val="0"/>
          <w:sz w:val="28"/>
          <w:szCs w:val="28"/>
        </w:rPr>
        <w:t>查看模块</w:t>
      </w:r>
      <w:bookmarkEnd w:id="136"/>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信息种类的展示，将请求的结果进行图片，视频，文本的分类处理，按需求显示不同种类的内容，同时进行排序展示。其中关键字搜索</w:t>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_Ref15956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[11]</w:t>
      </w:r>
      <w:r w:rsidR="00BE029C">
        <w:rPr>
          <w:rFonts w:ascii="仿宋" w:eastAsia="仿宋" w:hAnsi="仿宋" w:cs="仿宋" w:hint="eastAsia"/>
          <w:sz w:val="28"/>
        </w:rPr>
        <w:fldChar w:fldCharType="end"/>
      </w:r>
      <w:r>
        <w:rPr>
          <w:rFonts w:ascii="仿宋" w:eastAsia="仿宋" w:hAnsi="仿宋" w:cs="仿宋" w:hint="eastAsia"/>
          <w:sz w:val="28"/>
        </w:rPr>
        <w:t>，通过将关键字与文本内容，时间地点进行查询匹配，将匹配的结果进行重新存储，同时将满足的结果进行字符串替换然后高亮</w:t>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_Ref16018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[12]</w:t>
      </w:r>
      <w:r w:rsidR="00BE029C">
        <w:rPr>
          <w:rFonts w:ascii="仿宋" w:eastAsia="仿宋" w:hAnsi="仿宋" w:cs="仿宋" w:hint="eastAsia"/>
          <w:sz w:val="28"/>
        </w:rPr>
        <w:fldChar w:fldCharType="end"/>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_Ref16022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[13]</w:t>
      </w:r>
      <w:r w:rsidR="00BE029C">
        <w:rPr>
          <w:rFonts w:ascii="仿宋" w:eastAsia="仿宋" w:hAnsi="仿宋" w:cs="仿宋" w:hint="eastAsia"/>
          <w:sz w:val="28"/>
        </w:rPr>
        <w:fldChar w:fldCharType="end"/>
      </w:r>
      <w:r>
        <w:rPr>
          <w:rFonts w:ascii="仿宋" w:eastAsia="仿宋" w:hAnsi="仿宋" w:cs="仿宋" w:hint="eastAsia"/>
          <w:sz w:val="28"/>
        </w:rPr>
        <w:t>显示，代码如下：</w:t>
      </w:r>
    </w:p>
    <w:p w:rsidR="008464B5" w:rsidRDefault="00064287">
      <w:pPr>
        <w:tabs>
          <w:tab w:val="right" w:leader="middleDot" w:pos="8400"/>
        </w:tabs>
        <w:ind w:firstLineChars="200" w:firstLine="560"/>
        <w:rPr>
          <w:rFonts w:ascii="仿宋" w:eastAsia="仿宋" w:hAnsi="仿宋" w:cs="仿宋"/>
          <w:sz w:val="28"/>
        </w:rPr>
      </w:pPr>
      <w:proofErr w:type="spellStart"/>
      <w:r>
        <w:rPr>
          <w:rFonts w:ascii="仿宋" w:eastAsia="仿宋" w:hAnsi="仿宋" w:cs="仿宋"/>
          <w:sz w:val="28"/>
        </w:rPr>
        <w:lastRenderedPageBreak/>
        <w:t>v.text</w:t>
      </w:r>
      <w:proofErr w:type="spellEnd"/>
      <w:r>
        <w:rPr>
          <w:rFonts w:ascii="仿宋" w:eastAsia="仿宋" w:hAnsi="仿宋" w:cs="仿宋"/>
          <w:sz w:val="28"/>
        </w:rPr>
        <w:t>=</w:t>
      </w:r>
      <w:proofErr w:type="spellStart"/>
      <w:proofErr w:type="gramStart"/>
      <w:r>
        <w:rPr>
          <w:rFonts w:ascii="仿宋" w:eastAsia="仿宋" w:hAnsi="仿宋" w:cs="仿宋"/>
          <w:sz w:val="28"/>
        </w:rPr>
        <w:t>v.text.replace</w:t>
      </w:r>
      <w:proofErr w:type="spellEnd"/>
      <w:r>
        <w:rPr>
          <w:rFonts w:ascii="仿宋" w:eastAsia="仿宋" w:hAnsi="仿宋" w:cs="仿宋"/>
          <w:sz w:val="28"/>
        </w:rPr>
        <w:t>(</w:t>
      </w:r>
      <w:proofErr w:type="spellStart"/>
      <w:proofErr w:type="gramEnd"/>
      <w:r>
        <w:rPr>
          <w:rFonts w:ascii="仿宋" w:eastAsia="仿宋" w:hAnsi="仿宋" w:cs="仿宋"/>
          <w:sz w:val="28"/>
        </w:rPr>
        <w:t>Reg</w:t>
      </w:r>
      <w:proofErr w:type="spellEnd"/>
      <w:r>
        <w:rPr>
          <w:rFonts w:ascii="仿宋" w:eastAsia="仿宋" w:hAnsi="仿宋" w:cs="仿宋"/>
          <w:sz w:val="28"/>
        </w:rPr>
        <w:t>,`&lt;span</w:t>
      </w:r>
      <w:r>
        <w:rPr>
          <w:rFonts w:ascii="仿宋" w:eastAsia="仿宋" w:hAnsi="仿宋" w:cs="仿宋" w:hint="eastAsia"/>
          <w:sz w:val="28"/>
        </w:rPr>
        <w:t xml:space="preserve"> </w:t>
      </w:r>
      <w:r>
        <w:rPr>
          <w:rFonts w:ascii="仿宋" w:eastAsia="仿宋" w:hAnsi="仿宋" w:cs="仿宋"/>
          <w:sz w:val="28"/>
        </w:rPr>
        <w:t>style="color: #eb7340;"&gt;${</w:t>
      </w:r>
      <w:proofErr w:type="spellStart"/>
      <w:r>
        <w:rPr>
          <w:rFonts w:ascii="仿宋" w:eastAsia="仿宋" w:hAnsi="仿宋" w:cs="仿宋"/>
          <w:sz w:val="28"/>
        </w:rPr>
        <w:t>keyWord</w:t>
      </w:r>
      <w:proofErr w:type="spellEnd"/>
      <w:r>
        <w:rPr>
          <w:rFonts w:ascii="仿宋" w:eastAsia="仿宋" w:hAnsi="仿宋" w:cs="仿宋"/>
          <w:sz w:val="28"/>
        </w:rPr>
        <w:t>}&lt;/span&gt;`)</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将text使用v-html展示，而为了防止XSS攻击，这里预先将text内容中的‘&lt;’全部替换为‘&amp;</w:t>
      </w:r>
      <w:proofErr w:type="spellStart"/>
      <w:r>
        <w:rPr>
          <w:rFonts w:ascii="仿宋" w:eastAsia="仿宋" w:hAnsi="仿宋" w:cs="仿宋" w:hint="eastAsia"/>
          <w:sz w:val="28"/>
        </w:rPr>
        <w:t>lt</w:t>
      </w:r>
      <w:proofErr w:type="spellEnd"/>
      <w:r>
        <w:rPr>
          <w:rFonts w:ascii="仿宋" w:eastAsia="仿宋" w:hAnsi="仿宋" w:cs="仿宋" w:hint="eastAsia"/>
          <w:sz w:val="28"/>
        </w:rPr>
        <w:t>；’</w:t>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_Ref15659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[9]</w:t>
      </w:r>
      <w:r w:rsidR="00BE029C">
        <w:rPr>
          <w:rFonts w:ascii="仿宋" w:eastAsia="仿宋" w:hAnsi="仿宋" w:cs="仿宋" w:hint="eastAsia"/>
          <w:sz w:val="28"/>
        </w:rPr>
        <w:fldChar w:fldCharType="end"/>
      </w:r>
      <w:r>
        <w:rPr>
          <w:rFonts w:ascii="仿宋" w:eastAsia="仿宋" w:hAnsi="仿宋" w:cs="仿宋" w:hint="eastAsia"/>
          <w:sz w:val="28"/>
        </w:rPr>
        <w:t>。</w:t>
      </w:r>
    </w:p>
    <w:p w:rsidR="008464B5" w:rsidRDefault="00064287">
      <w:pPr>
        <w:tabs>
          <w:tab w:val="right" w:leader="middleDot" w:pos="8400"/>
        </w:tabs>
        <w:ind w:firstLineChars="200" w:firstLine="420"/>
        <w:jc w:val="center"/>
      </w:pPr>
      <w:r>
        <w:rPr>
          <w:noProof/>
        </w:rPr>
        <w:drawing>
          <wp:inline distT="0" distB="0" distL="114300" distR="114300">
            <wp:extent cx="3209925" cy="58674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cstate="print"/>
                    <a:stretch>
                      <a:fillRect/>
                    </a:stretch>
                  </pic:blipFill>
                  <pic:spPr>
                    <a:xfrm>
                      <a:off x="0" y="0"/>
                      <a:ext cx="3209925" cy="5867400"/>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rPr>
          <w:rFonts w:ascii="仿宋" w:eastAsia="仿宋" w:hAnsi="仿宋"/>
          <w:kern w:val="0"/>
          <w:sz w:val="28"/>
          <w:szCs w:val="28"/>
        </w:rPr>
      </w:pPr>
      <w:r>
        <w:rPr>
          <w:rFonts w:ascii="仿宋" w:eastAsia="仿宋" w:hAnsi="仿宋" w:hint="eastAsia"/>
          <w:kern w:val="0"/>
          <w:sz w:val="28"/>
          <w:szCs w:val="28"/>
        </w:rPr>
        <w:t>图5-1-3 浏览界面图片展示</w:t>
      </w:r>
    </w:p>
    <w:p w:rsidR="008464B5" w:rsidRDefault="00064287">
      <w:pPr>
        <w:tabs>
          <w:tab w:val="right" w:leader="middleDot" w:pos="8400"/>
        </w:tabs>
        <w:ind w:firstLineChars="200" w:firstLine="420"/>
        <w:jc w:val="center"/>
        <w:rPr>
          <w:rFonts w:ascii="仿宋" w:eastAsia="仿宋" w:hAnsi="仿宋"/>
          <w:kern w:val="0"/>
          <w:sz w:val="28"/>
          <w:szCs w:val="28"/>
        </w:rPr>
      </w:pPr>
      <w:r>
        <w:rPr>
          <w:noProof/>
        </w:rPr>
        <w:lastRenderedPageBreak/>
        <w:drawing>
          <wp:inline distT="0" distB="0" distL="114300" distR="114300">
            <wp:extent cx="3219450" cy="581025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cstate="print"/>
                    <a:stretch>
                      <a:fillRect/>
                    </a:stretch>
                  </pic:blipFill>
                  <pic:spPr>
                    <a:xfrm>
                      <a:off x="0" y="0"/>
                      <a:ext cx="3219450" cy="5810250"/>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pPr>
      <w:r>
        <w:rPr>
          <w:rFonts w:ascii="仿宋" w:eastAsia="仿宋" w:hAnsi="仿宋" w:hint="eastAsia"/>
          <w:kern w:val="0"/>
          <w:sz w:val="28"/>
          <w:szCs w:val="28"/>
        </w:rPr>
        <w:t>图5-1-4 浏览界面文本展示</w:t>
      </w:r>
      <w:r>
        <w:rPr>
          <w:noProof/>
        </w:rPr>
        <w:lastRenderedPageBreak/>
        <w:drawing>
          <wp:inline distT="0" distB="0" distL="114300" distR="114300">
            <wp:extent cx="3219450" cy="582930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cstate="print"/>
                    <a:stretch>
                      <a:fillRect/>
                    </a:stretch>
                  </pic:blipFill>
                  <pic:spPr>
                    <a:xfrm>
                      <a:off x="0" y="0"/>
                      <a:ext cx="3219450" cy="5829300"/>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pPr>
      <w:r>
        <w:rPr>
          <w:rFonts w:ascii="仿宋" w:eastAsia="仿宋" w:hAnsi="仿宋" w:hint="eastAsia"/>
          <w:kern w:val="0"/>
          <w:sz w:val="28"/>
          <w:szCs w:val="28"/>
        </w:rPr>
        <w:t>图5-1-5 浏览界面搜索展示</w:t>
      </w:r>
    </w:p>
    <w:p w:rsidR="008464B5" w:rsidRDefault="00064287">
      <w:pPr>
        <w:tabs>
          <w:tab w:val="right" w:leader="middleDot" w:pos="8400"/>
        </w:tabs>
        <w:outlineLvl w:val="2"/>
        <w:rPr>
          <w:rFonts w:eastAsia="仿宋"/>
          <w:kern w:val="0"/>
          <w:sz w:val="28"/>
          <w:szCs w:val="28"/>
        </w:rPr>
      </w:pPr>
      <w:bookmarkStart w:id="137" w:name="_Toc12571"/>
      <w:r>
        <w:rPr>
          <w:rFonts w:eastAsia="仿宋" w:hint="eastAsia"/>
          <w:kern w:val="0"/>
          <w:sz w:val="28"/>
          <w:szCs w:val="28"/>
        </w:rPr>
        <w:t xml:space="preserve">5.1.3 </w:t>
      </w:r>
      <w:r>
        <w:rPr>
          <w:rFonts w:ascii="仿宋" w:eastAsia="仿宋" w:hAnsi="仿宋" w:hint="eastAsia"/>
          <w:kern w:val="0"/>
          <w:sz w:val="28"/>
          <w:szCs w:val="28"/>
        </w:rPr>
        <w:t>添加模块</w:t>
      </w:r>
      <w:bookmarkEnd w:id="137"/>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时间地点的添加均采用</w:t>
      </w:r>
      <w:proofErr w:type="spellStart"/>
      <w:r>
        <w:rPr>
          <w:rFonts w:ascii="仿宋" w:eastAsia="仿宋" w:hAnsi="仿宋" w:cs="仿宋" w:hint="eastAsia"/>
          <w:sz w:val="28"/>
        </w:rPr>
        <w:t>Vant</w:t>
      </w:r>
      <w:proofErr w:type="spellEnd"/>
      <w:r>
        <w:rPr>
          <w:rFonts w:ascii="仿宋" w:eastAsia="仿宋" w:hAnsi="仿宋" w:cs="仿宋" w:hint="eastAsia"/>
          <w:sz w:val="28"/>
        </w:rPr>
        <w:t xml:space="preserve"> UI</w:t>
      </w:r>
      <w:r w:rsidR="00BE029C">
        <w:rPr>
          <w:rFonts w:ascii="仿宋" w:eastAsia="仿宋" w:hAnsi="仿宋" w:cs="仿宋" w:hint="eastAsia"/>
          <w:sz w:val="28"/>
        </w:rPr>
        <w:fldChar w:fldCharType="begin"/>
      </w:r>
      <w:r>
        <w:rPr>
          <w:rFonts w:ascii="仿宋" w:eastAsia="仿宋" w:hAnsi="仿宋" w:cs="仿宋" w:hint="eastAsia"/>
          <w:sz w:val="28"/>
        </w:rPr>
        <w:instrText xml:space="preserve"> REF _Ref14539 \r \h </w:instrText>
      </w:r>
      <w:r w:rsidR="00BE029C">
        <w:rPr>
          <w:rFonts w:ascii="仿宋" w:eastAsia="仿宋" w:hAnsi="仿宋" w:cs="仿宋" w:hint="eastAsia"/>
          <w:sz w:val="28"/>
        </w:rPr>
      </w:r>
      <w:r w:rsidR="00BE029C">
        <w:rPr>
          <w:rFonts w:ascii="仿宋" w:eastAsia="仿宋" w:hAnsi="仿宋" w:cs="仿宋" w:hint="eastAsia"/>
          <w:sz w:val="28"/>
        </w:rPr>
        <w:fldChar w:fldCharType="separate"/>
      </w:r>
      <w:r>
        <w:rPr>
          <w:rFonts w:ascii="仿宋" w:eastAsia="仿宋" w:hAnsi="仿宋" w:cs="仿宋" w:hint="eastAsia"/>
          <w:sz w:val="28"/>
        </w:rPr>
        <w:t>[5]</w:t>
      </w:r>
      <w:r w:rsidR="00BE029C">
        <w:rPr>
          <w:rFonts w:ascii="仿宋" w:eastAsia="仿宋" w:hAnsi="仿宋" w:cs="仿宋" w:hint="eastAsia"/>
          <w:sz w:val="28"/>
        </w:rPr>
        <w:fldChar w:fldCharType="end"/>
      </w:r>
      <w:r>
        <w:rPr>
          <w:rFonts w:ascii="仿宋" w:eastAsia="仿宋" w:hAnsi="仿宋" w:cs="仿宋" w:hint="eastAsia"/>
          <w:sz w:val="28"/>
        </w:rPr>
        <w:t>组件的时间地点选择器，这里使用弹框在点击输入时弹出供用户选择，时间选择器的结果为时间戳，因此要进行一个转换处理；地点选择器使用百度地图的API，点击事件来确定选择的大概地点；文本内容便是一个文本域输入框；图片，视频文件的上传也使用</w:t>
      </w:r>
      <w:proofErr w:type="spellStart"/>
      <w:r>
        <w:rPr>
          <w:rFonts w:ascii="仿宋" w:eastAsia="仿宋" w:hAnsi="仿宋" w:cs="仿宋" w:hint="eastAsia"/>
          <w:sz w:val="28"/>
        </w:rPr>
        <w:t>Vant</w:t>
      </w:r>
      <w:proofErr w:type="spellEnd"/>
      <w:r>
        <w:rPr>
          <w:rFonts w:ascii="仿宋" w:eastAsia="仿宋" w:hAnsi="仿宋" w:cs="仿宋" w:hint="eastAsia"/>
          <w:sz w:val="28"/>
        </w:rPr>
        <w:t>的组件，点击上传文件，限定为图</w:t>
      </w:r>
      <w:r>
        <w:rPr>
          <w:rFonts w:ascii="仿宋" w:eastAsia="仿宋" w:hAnsi="仿宋" w:cs="仿宋" w:hint="eastAsia"/>
          <w:sz w:val="28"/>
        </w:rPr>
        <w:lastRenderedPageBreak/>
        <w:t>片和视频，在获取到文件后调用接口上传至服务器，将服务器返回的地址保存。文本内容不能为空，保存时会提示信息不足；若未登录则会跳转至登录页。</w:t>
      </w:r>
    </w:p>
    <w:p w:rsidR="008464B5" w:rsidRDefault="00064287">
      <w:pPr>
        <w:tabs>
          <w:tab w:val="right" w:leader="middleDot" w:pos="8400"/>
        </w:tabs>
        <w:ind w:firstLineChars="200" w:firstLine="420"/>
        <w:jc w:val="center"/>
      </w:pPr>
      <w:r>
        <w:rPr>
          <w:noProof/>
        </w:rPr>
        <w:drawing>
          <wp:inline distT="0" distB="0" distL="114300" distR="114300">
            <wp:extent cx="3219450" cy="5791200"/>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cstate="print"/>
                    <a:stretch>
                      <a:fillRect/>
                    </a:stretch>
                  </pic:blipFill>
                  <pic:spPr>
                    <a:xfrm>
                      <a:off x="0" y="0"/>
                      <a:ext cx="3219450" cy="5791200"/>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pPr>
      <w:r>
        <w:rPr>
          <w:rFonts w:ascii="仿宋" w:eastAsia="仿宋" w:hAnsi="仿宋" w:hint="eastAsia"/>
          <w:kern w:val="0"/>
          <w:sz w:val="28"/>
          <w:szCs w:val="28"/>
        </w:rPr>
        <w:t>图5-1-6 添加界面展示</w:t>
      </w:r>
    </w:p>
    <w:p w:rsidR="008464B5" w:rsidRDefault="008464B5">
      <w:pPr>
        <w:tabs>
          <w:tab w:val="right" w:leader="middleDot" w:pos="8400"/>
        </w:tabs>
        <w:ind w:firstLineChars="200" w:firstLine="420"/>
        <w:jc w:val="center"/>
      </w:pPr>
    </w:p>
    <w:p w:rsidR="008464B5" w:rsidRDefault="00064287">
      <w:pPr>
        <w:tabs>
          <w:tab w:val="right" w:leader="middleDot" w:pos="8400"/>
        </w:tabs>
        <w:outlineLvl w:val="2"/>
        <w:rPr>
          <w:rFonts w:eastAsia="仿宋"/>
          <w:kern w:val="0"/>
          <w:sz w:val="28"/>
          <w:szCs w:val="28"/>
        </w:rPr>
      </w:pPr>
      <w:bookmarkStart w:id="138" w:name="_Toc15642"/>
      <w:r>
        <w:rPr>
          <w:rFonts w:eastAsia="仿宋" w:hint="eastAsia"/>
          <w:kern w:val="0"/>
          <w:sz w:val="28"/>
          <w:szCs w:val="28"/>
        </w:rPr>
        <w:t xml:space="preserve">5.1.4 </w:t>
      </w:r>
      <w:r>
        <w:rPr>
          <w:rFonts w:ascii="仿宋" w:eastAsia="仿宋" w:hAnsi="仿宋" w:hint="eastAsia"/>
          <w:kern w:val="0"/>
          <w:sz w:val="28"/>
          <w:szCs w:val="28"/>
        </w:rPr>
        <w:t>详细模块</w:t>
      </w:r>
      <w:bookmarkEnd w:id="138"/>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通过跳转，</w:t>
      </w:r>
      <w:proofErr w:type="gramStart"/>
      <w:r>
        <w:rPr>
          <w:rFonts w:ascii="仿宋" w:eastAsia="仿宋" w:hAnsi="仿宋" w:cs="仿宋" w:hint="eastAsia"/>
          <w:sz w:val="28"/>
        </w:rPr>
        <w:t>详细页会使用</w:t>
      </w:r>
      <w:proofErr w:type="gramEnd"/>
      <w:r>
        <w:rPr>
          <w:rFonts w:ascii="仿宋" w:eastAsia="仿宋" w:hAnsi="仿宋" w:cs="仿宋" w:hint="eastAsia"/>
          <w:sz w:val="28"/>
        </w:rPr>
        <w:t>跳转时的传参，用户ID，信息ID，查询本条生活记录的相关信息，主要显示用户名和用户头像，记录信息</w:t>
      </w:r>
      <w:r>
        <w:rPr>
          <w:rFonts w:ascii="仿宋" w:eastAsia="仿宋" w:hAnsi="仿宋" w:cs="仿宋" w:hint="eastAsia"/>
          <w:sz w:val="28"/>
        </w:rPr>
        <w:lastRenderedPageBreak/>
        <w:t>会将全部内容展示，创建时间地点，输入时间地点，文本内容，图片，视频。且点击图片将调用组件全屏查看。</w:t>
      </w:r>
    </w:p>
    <w:p w:rsidR="008464B5" w:rsidRDefault="00064287">
      <w:pPr>
        <w:tabs>
          <w:tab w:val="right" w:leader="middleDot" w:pos="8400"/>
        </w:tabs>
        <w:ind w:firstLineChars="200" w:firstLine="420"/>
        <w:jc w:val="center"/>
      </w:pPr>
      <w:r>
        <w:rPr>
          <w:noProof/>
        </w:rPr>
        <w:drawing>
          <wp:inline distT="0" distB="0" distL="114300" distR="114300">
            <wp:extent cx="3219450" cy="5857875"/>
            <wp:effectExtent l="0" t="0" r="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cstate="print"/>
                    <a:stretch>
                      <a:fillRect/>
                    </a:stretch>
                  </pic:blipFill>
                  <pic:spPr>
                    <a:xfrm>
                      <a:off x="0" y="0"/>
                      <a:ext cx="3219450" cy="5857875"/>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pPr>
      <w:r>
        <w:rPr>
          <w:rFonts w:ascii="仿宋" w:eastAsia="仿宋" w:hAnsi="仿宋" w:hint="eastAsia"/>
          <w:kern w:val="0"/>
          <w:sz w:val="28"/>
          <w:szCs w:val="28"/>
        </w:rPr>
        <w:t>图5-1-7 详细界面展示</w:t>
      </w:r>
    </w:p>
    <w:p w:rsidR="008464B5" w:rsidRDefault="008464B5">
      <w:pPr>
        <w:tabs>
          <w:tab w:val="right" w:leader="middleDot" w:pos="8400"/>
        </w:tabs>
        <w:ind w:firstLineChars="200" w:firstLine="420"/>
        <w:jc w:val="center"/>
      </w:pPr>
    </w:p>
    <w:p w:rsidR="008464B5" w:rsidRDefault="00064287">
      <w:pPr>
        <w:tabs>
          <w:tab w:val="right" w:leader="middleDot" w:pos="8400"/>
        </w:tabs>
        <w:outlineLvl w:val="2"/>
        <w:rPr>
          <w:rFonts w:eastAsia="仿宋"/>
          <w:kern w:val="0"/>
          <w:sz w:val="28"/>
          <w:szCs w:val="28"/>
        </w:rPr>
      </w:pPr>
      <w:bookmarkStart w:id="139" w:name="_Toc3705"/>
      <w:r>
        <w:rPr>
          <w:rFonts w:eastAsia="仿宋" w:hint="eastAsia"/>
          <w:kern w:val="0"/>
          <w:sz w:val="28"/>
          <w:szCs w:val="28"/>
        </w:rPr>
        <w:t xml:space="preserve">5.1.5 </w:t>
      </w:r>
      <w:r>
        <w:rPr>
          <w:rFonts w:ascii="仿宋" w:eastAsia="仿宋" w:hAnsi="仿宋" w:hint="eastAsia"/>
          <w:kern w:val="0"/>
          <w:sz w:val="28"/>
          <w:szCs w:val="28"/>
        </w:rPr>
        <w:t>用户模块</w:t>
      </w:r>
      <w:bookmarkEnd w:id="139"/>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主要为用户相关的内容或操作显示，包含用户信息，用户管理的生活记录，以及退出。</w:t>
      </w:r>
    </w:p>
    <w:p w:rsidR="008464B5" w:rsidRDefault="00064287">
      <w:pPr>
        <w:tabs>
          <w:tab w:val="right" w:leader="middleDot" w:pos="8400"/>
        </w:tabs>
        <w:ind w:firstLineChars="200" w:firstLine="420"/>
        <w:jc w:val="center"/>
      </w:pPr>
      <w:r>
        <w:rPr>
          <w:noProof/>
        </w:rPr>
        <w:lastRenderedPageBreak/>
        <w:drawing>
          <wp:inline distT="0" distB="0" distL="114300" distR="114300">
            <wp:extent cx="3286125" cy="5867400"/>
            <wp:effectExtent l="0" t="0" r="9525"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8" cstate="print"/>
                    <a:stretch>
                      <a:fillRect/>
                    </a:stretch>
                  </pic:blipFill>
                  <pic:spPr>
                    <a:xfrm>
                      <a:off x="0" y="0"/>
                      <a:ext cx="3286125" cy="5867400"/>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pPr>
      <w:r>
        <w:rPr>
          <w:rFonts w:ascii="仿宋" w:eastAsia="仿宋" w:hAnsi="仿宋" w:hint="eastAsia"/>
          <w:kern w:val="0"/>
          <w:sz w:val="28"/>
          <w:szCs w:val="28"/>
        </w:rPr>
        <w:t>图5-1-8 个人界面展示</w:t>
      </w:r>
    </w:p>
    <w:p w:rsidR="008464B5" w:rsidRDefault="008464B5">
      <w:pPr>
        <w:tabs>
          <w:tab w:val="right" w:leader="middleDot" w:pos="8400"/>
        </w:tabs>
        <w:ind w:firstLineChars="200" w:firstLine="420"/>
        <w:jc w:val="center"/>
      </w:pPr>
    </w:p>
    <w:p w:rsidR="008464B5" w:rsidRDefault="00064287">
      <w:pPr>
        <w:tabs>
          <w:tab w:val="right" w:leader="middleDot" w:pos="8400"/>
        </w:tabs>
        <w:outlineLvl w:val="1"/>
        <w:rPr>
          <w:rFonts w:eastAsia="仿宋"/>
          <w:kern w:val="0"/>
          <w:sz w:val="28"/>
          <w:szCs w:val="28"/>
        </w:rPr>
      </w:pPr>
      <w:bookmarkStart w:id="140" w:name="_Toc17525"/>
      <w:r>
        <w:rPr>
          <w:rFonts w:eastAsia="仿宋" w:hint="eastAsia"/>
          <w:kern w:val="0"/>
          <w:sz w:val="28"/>
          <w:szCs w:val="28"/>
        </w:rPr>
        <w:t>5</w:t>
      </w:r>
      <w:r>
        <w:rPr>
          <w:rFonts w:eastAsia="仿宋"/>
          <w:kern w:val="0"/>
          <w:sz w:val="28"/>
          <w:szCs w:val="28"/>
          <w:lang w:val="zh-CN"/>
        </w:rPr>
        <w:t>.2</w:t>
      </w:r>
      <w:r>
        <w:rPr>
          <w:rFonts w:eastAsia="仿宋" w:hint="eastAsia"/>
          <w:kern w:val="0"/>
          <w:sz w:val="28"/>
          <w:szCs w:val="28"/>
        </w:rPr>
        <w:t xml:space="preserve"> </w:t>
      </w:r>
      <w:r>
        <w:rPr>
          <w:rFonts w:eastAsia="仿宋" w:hint="eastAsia"/>
          <w:kern w:val="0"/>
          <w:sz w:val="28"/>
          <w:szCs w:val="28"/>
        </w:rPr>
        <w:t>服务相关接口实现</w:t>
      </w:r>
      <w:bookmarkEnd w:id="140"/>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服务器使用KOA框架搭建，首先启动My SQL Server数据库，连接本地数据库。接口的设计，在访问接口时调用对应的方法进行相应数据库操作。</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文件上传接口，使用</w:t>
      </w:r>
      <w:proofErr w:type="spellStart"/>
      <w:r>
        <w:rPr>
          <w:rFonts w:ascii="仿宋" w:eastAsia="仿宋" w:hAnsi="仿宋" w:hint="eastAsia"/>
          <w:kern w:val="0"/>
          <w:sz w:val="28"/>
          <w:szCs w:val="28"/>
        </w:rPr>
        <w:t>koa-multer</w:t>
      </w:r>
      <w:proofErr w:type="spellEnd"/>
      <w:r>
        <w:rPr>
          <w:rFonts w:ascii="仿宋" w:eastAsia="仿宋" w:hAnsi="仿宋" w:hint="eastAsia"/>
          <w:kern w:val="0"/>
          <w:sz w:val="28"/>
          <w:szCs w:val="28"/>
        </w:rPr>
        <w:t>中间件进行处理</w:t>
      </w:r>
      <w:r w:rsidR="00BE029C">
        <w:rPr>
          <w:rFonts w:ascii="仿宋" w:eastAsia="仿宋" w:hAnsi="仿宋" w:hint="eastAsia"/>
          <w:kern w:val="0"/>
          <w:sz w:val="28"/>
          <w:szCs w:val="28"/>
        </w:rPr>
        <w:fldChar w:fldCharType="begin"/>
      </w:r>
      <w:r>
        <w:rPr>
          <w:rFonts w:ascii="仿宋" w:eastAsia="仿宋" w:hAnsi="仿宋" w:hint="eastAsia"/>
          <w:kern w:val="0"/>
          <w:sz w:val="28"/>
          <w:szCs w:val="28"/>
        </w:rPr>
        <w:instrText xml:space="preserve"> REF _Ref16466 \r \h </w:instrText>
      </w:r>
      <w:r w:rsidR="00BE029C">
        <w:rPr>
          <w:rFonts w:ascii="仿宋" w:eastAsia="仿宋" w:hAnsi="仿宋" w:hint="eastAsia"/>
          <w:kern w:val="0"/>
          <w:sz w:val="28"/>
          <w:szCs w:val="28"/>
        </w:rPr>
      </w:r>
      <w:r w:rsidR="00BE029C">
        <w:rPr>
          <w:rFonts w:ascii="仿宋" w:eastAsia="仿宋" w:hAnsi="仿宋" w:hint="eastAsia"/>
          <w:kern w:val="0"/>
          <w:sz w:val="28"/>
          <w:szCs w:val="28"/>
        </w:rPr>
        <w:fldChar w:fldCharType="separate"/>
      </w:r>
      <w:r>
        <w:rPr>
          <w:rFonts w:ascii="仿宋" w:eastAsia="仿宋" w:hAnsi="仿宋" w:hint="eastAsia"/>
          <w:kern w:val="0"/>
          <w:sz w:val="28"/>
          <w:szCs w:val="28"/>
        </w:rPr>
        <w:t>[14]</w:t>
      </w:r>
      <w:r w:rsidR="00BE029C">
        <w:rPr>
          <w:rFonts w:ascii="仿宋" w:eastAsia="仿宋" w:hAnsi="仿宋" w:hint="eastAsia"/>
          <w:kern w:val="0"/>
          <w:sz w:val="28"/>
          <w:szCs w:val="28"/>
        </w:rPr>
        <w:fldChar w:fldCharType="end"/>
      </w:r>
      <w:r w:rsidR="00BE029C">
        <w:rPr>
          <w:rFonts w:ascii="仿宋" w:eastAsia="仿宋" w:hAnsi="仿宋" w:hint="eastAsia"/>
          <w:kern w:val="0"/>
          <w:sz w:val="28"/>
          <w:szCs w:val="28"/>
        </w:rPr>
        <w:fldChar w:fldCharType="begin"/>
      </w:r>
      <w:r>
        <w:rPr>
          <w:rFonts w:ascii="仿宋" w:eastAsia="仿宋" w:hAnsi="仿宋" w:hint="eastAsia"/>
          <w:kern w:val="0"/>
          <w:sz w:val="28"/>
          <w:szCs w:val="28"/>
        </w:rPr>
        <w:instrText xml:space="preserve"> REF _Ref16472 \r \h </w:instrText>
      </w:r>
      <w:r w:rsidR="00BE029C">
        <w:rPr>
          <w:rFonts w:ascii="仿宋" w:eastAsia="仿宋" w:hAnsi="仿宋" w:hint="eastAsia"/>
          <w:kern w:val="0"/>
          <w:sz w:val="28"/>
          <w:szCs w:val="28"/>
        </w:rPr>
      </w:r>
      <w:r w:rsidR="00BE029C">
        <w:rPr>
          <w:rFonts w:ascii="仿宋" w:eastAsia="仿宋" w:hAnsi="仿宋" w:hint="eastAsia"/>
          <w:kern w:val="0"/>
          <w:sz w:val="28"/>
          <w:szCs w:val="28"/>
        </w:rPr>
        <w:fldChar w:fldCharType="separate"/>
      </w:r>
      <w:r>
        <w:rPr>
          <w:rFonts w:ascii="仿宋" w:eastAsia="仿宋" w:hAnsi="仿宋" w:hint="eastAsia"/>
          <w:kern w:val="0"/>
          <w:sz w:val="28"/>
          <w:szCs w:val="28"/>
        </w:rPr>
        <w:t>[15]</w:t>
      </w:r>
      <w:r w:rsidR="00BE029C">
        <w:rPr>
          <w:rFonts w:ascii="仿宋" w:eastAsia="仿宋" w:hAnsi="仿宋" w:hint="eastAsia"/>
          <w:kern w:val="0"/>
          <w:sz w:val="28"/>
          <w:szCs w:val="28"/>
        </w:rPr>
        <w:fldChar w:fldCharType="end"/>
      </w:r>
      <w:r>
        <w:rPr>
          <w:rFonts w:ascii="仿宋" w:eastAsia="仿宋" w:hAnsi="仿宋" w:hint="eastAsia"/>
          <w:kern w:val="0"/>
          <w:sz w:val="28"/>
          <w:szCs w:val="28"/>
        </w:rPr>
        <w:t>，将文件储存到指定位置，在返回相关参数；再前端访问这个接口时，先</w:t>
      </w:r>
      <w:r>
        <w:rPr>
          <w:rFonts w:ascii="仿宋" w:eastAsia="仿宋" w:hAnsi="仿宋" w:hint="eastAsia"/>
          <w:kern w:val="0"/>
          <w:sz w:val="28"/>
          <w:szCs w:val="28"/>
        </w:rPr>
        <w:lastRenderedPageBreak/>
        <w:t>中间件处理，再将处理的数据整理返回至前端。</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登录注册接口，将访问接口的数据接收，进行数据库查询，根据查询结果，是否注册或登录成功。对密码的储存使用</w:t>
      </w:r>
      <w:proofErr w:type="spellStart"/>
      <w:r>
        <w:rPr>
          <w:rFonts w:ascii="仿宋" w:eastAsia="仿宋" w:hAnsi="仿宋"/>
          <w:kern w:val="0"/>
          <w:sz w:val="28"/>
          <w:szCs w:val="28"/>
        </w:rPr>
        <w:t>bcryptjs</w:t>
      </w:r>
      <w:proofErr w:type="spellEnd"/>
      <w:r w:rsidR="00BE029C">
        <w:rPr>
          <w:rFonts w:ascii="仿宋" w:eastAsia="仿宋" w:hAnsi="仿宋"/>
          <w:kern w:val="0"/>
          <w:sz w:val="28"/>
          <w:szCs w:val="28"/>
        </w:rPr>
        <w:fldChar w:fldCharType="begin"/>
      </w:r>
      <w:r>
        <w:rPr>
          <w:rFonts w:ascii="仿宋" w:eastAsia="仿宋" w:hAnsi="仿宋"/>
          <w:kern w:val="0"/>
          <w:sz w:val="28"/>
          <w:szCs w:val="28"/>
        </w:rPr>
        <w:instrText xml:space="preserve"> REF _Ref16544 \r \h </w:instrText>
      </w:r>
      <w:r w:rsidR="00BE029C">
        <w:rPr>
          <w:rFonts w:ascii="仿宋" w:eastAsia="仿宋" w:hAnsi="仿宋"/>
          <w:kern w:val="0"/>
          <w:sz w:val="28"/>
          <w:szCs w:val="28"/>
        </w:rPr>
      </w:r>
      <w:r w:rsidR="00BE029C">
        <w:rPr>
          <w:rFonts w:ascii="仿宋" w:eastAsia="仿宋" w:hAnsi="仿宋"/>
          <w:kern w:val="0"/>
          <w:sz w:val="28"/>
          <w:szCs w:val="28"/>
        </w:rPr>
        <w:fldChar w:fldCharType="separate"/>
      </w:r>
      <w:r>
        <w:rPr>
          <w:rFonts w:ascii="仿宋" w:eastAsia="仿宋" w:hAnsi="仿宋"/>
          <w:kern w:val="0"/>
          <w:sz w:val="28"/>
          <w:szCs w:val="28"/>
        </w:rPr>
        <w:t>[16]</w:t>
      </w:r>
      <w:r w:rsidR="00BE029C">
        <w:rPr>
          <w:rFonts w:ascii="仿宋" w:eastAsia="仿宋" w:hAnsi="仿宋"/>
          <w:kern w:val="0"/>
          <w:sz w:val="28"/>
          <w:szCs w:val="28"/>
        </w:rPr>
        <w:fldChar w:fldCharType="end"/>
      </w:r>
      <w:r>
        <w:rPr>
          <w:rFonts w:ascii="仿宋" w:eastAsia="仿宋" w:hAnsi="仿宋" w:hint="eastAsia"/>
          <w:kern w:val="0"/>
          <w:sz w:val="28"/>
          <w:szCs w:val="28"/>
        </w:rPr>
        <w:t>进行加密处理：</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kern w:val="0"/>
          <w:sz w:val="28"/>
          <w:szCs w:val="28"/>
        </w:rPr>
        <w:t>//对密码进行加密处理,将用户信息插入数据库</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kern w:val="0"/>
          <w:sz w:val="28"/>
          <w:szCs w:val="28"/>
        </w:rPr>
        <w:t xml:space="preserve">    </w:t>
      </w:r>
      <w:proofErr w:type="gramStart"/>
      <w:r>
        <w:rPr>
          <w:rFonts w:ascii="仿宋" w:eastAsia="仿宋" w:hAnsi="仿宋"/>
          <w:kern w:val="0"/>
          <w:sz w:val="28"/>
          <w:szCs w:val="28"/>
        </w:rPr>
        <w:t>const</w:t>
      </w:r>
      <w:proofErr w:type="gramEnd"/>
      <w:r>
        <w:rPr>
          <w:rFonts w:ascii="仿宋" w:eastAsia="仿宋" w:hAnsi="仿宋"/>
          <w:kern w:val="0"/>
          <w:sz w:val="28"/>
          <w:szCs w:val="28"/>
        </w:rPr>
        <w:t xml:space="preserve"> salt = </w:t>
      </w:r>
      <w:proofErr w:type="spellStart"/>
      <w:r>
        <w:rPr>
          <w:rFonts w:ascii="仿宋" w:eastAsia="仿宋" w:hAnsi="仿宋"/>
          <w:kern w:val="0"/>
          <w:sz w:val="28"/>
          <w:szCs w:val="28"/>
        </w:rPr>
        <w:t>bcrypt.genSaltSync</w:t>
      </w:r>
      <w:proofErr w:type="spellEnd"/>
      <w:r>
        <w:rPr>
          <w:rFonts w:ascii="仿宋" w:eastAsia="仿宋" w:hAnsi="仿宋"/>
          <w:kern w:val="0"/>
          <w:sz w:val="28"/>
          <w:szCs w:val="28"/>
        </w:rPr>
        <w:t>(12)</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kern w:val="0"/>
          <w:sz w:val="28"/>
          <w:szCs w:val="28"/>
        </w:rPr>
        <w:t xml:space="preserve">    </w:t>
      </w:r>
      <w:proofErr w:type="gramStart"/>
      <w:r>
        <w:rPr>
          <w:rFonts w:ascii="仿宋" w:eastAsia="仿宋" w:hAnsi="仿宋"/>
          <w:kern w:val="0"/>
          <w:sz w:val="28"/>
          <w:szCs w:val="28"/>
        </w:rPr>
        <w:t>let</w:t>
      </w:r>
      <w:proofErr w:type="gramEnd"/>
      <w:r>
        <w:rPr>
          <w:rFonts w:ascii="仿宋" w:eastAsia="仿宋" w:hAnsi="仿宋"/>
          <w:kern w:val="0"/>
          <w:sz w:val="28"/>
          <w:szCs w:val="28"/>
        </w:rPr>
        <w:t xml:space="preserve"> password = </w:t>
      </w:r>
      <w:proofErr w:type="spellStart"/>
      <w:r>
        <w:rPr>
          <w:rFonts w:ascii="仿宋" w:eastAsia="仿宋" w:hAnsi="仿宋"/>
          <w:kern w:val="0"/>
          <w:sz w:val="28"/>
          <w:szCs w:val="28"/>
        </w:rPr>
        <w:t>bcrypt.hashSync</w:t>
      </w:r>
      <w:proofErr w:type="spellEnd"/>
      <w:r>
        <w:rPr>
          <w:rFonts w:ascii="仿宋" w:eastAsia="仿宋" w:hAnsi="仿宋"/>
          <w:kern w:val="0"/>
          <w:sz w:val="28"/>
          <w:szCs w:val="28"/>
        </w:rPr>
        <w:t>(</w:t>
      </w:r>
      <w:proofErr w:type="spellStart"/>
      <w:r>
        <w:rPr>
          <w:rFonts w:ascii="仿宋" w:eastAsia="仿宋" w:hAnsi="仿宋"/>
          <w:kern w:val="0"/>
          <w:sz w:val="28"/>
          <w:szCs w:val="28"/>
        </w:rPr>
        <w:t>info.password</w:t>
      </w:r>
      <w:proofErr w:type="spellEnd"/>
      <w:r>
        <w:rPr>
          <w:rFonts w:ascii="仿宋" w:eastAsia="仿宋" w:hAnsi="仿宋"/>
          <w:kern w:val="0"/>
          <w:sz w:val="28"/>
          <w:szCs w:val="28"/>
        </w:rPr>
        <w:t>, salt)</w:t>
      </w:r>
    </w:p>
    <w:p w:rsidR="008464B5" w:rsidRDefault="00064287">
      <w:pPr>
        <w:tabs>
          <w:tab w:val="right" w:leader="middleDot" w:pos="8400"/>
        </w:tabs>
        <w:ind w:firstLineChars="200" w:firstLine="560"/>
        <w:rPr>
          <w:rFonts w:ascii="仿宋" w:eastAsia="仿宋" w:hAnsi="仿宋"/>
          <w:kern w:val="0"/>
          <w:sz w:val="28"/>
          <w:szCs w:val="28"/>
        </w:rPr>
      </w:pPr>
      <w:r>
        <w:rPr>
          <w:rFonts w:ascii="仿宋" w:eastAsia="仿宋" w:hAnsi="仿宋" w:hint="eastAsia"/>
          <w:kern w:val="0"/>
          <w:sz w:val="28"/>
          <w:szCs w:val="28"/>
        </w:rPr>
        <w:t>生活记录信息接口，将数据在数据库的基础上做增添，模糊查询，将接收的参数遍历，将有效的参数组合成数据库查询语句，进行查询，遍历处理如图5-2所示</w:t>
      </w:r>
    </w:p>
    <w:p w:rsidR="008464B5" w:rsidRDefault="00064287">
      <w:pPr>
        <w:tabs>
          <w:tab w:val="right" w:leader="middleDot" w:pos="8400"/>
        </w:tabs>
        <w:jc w:val="center"/>
      </w:pPr>
      <w:r>
        <w:rPr>
          <w:noProof/>
        </w:rPr>
        <w:drawing>
          <wp:inline distT="0" distB="0" distL="114300" distR="114300">
            <wp:extent cx="3952875" cy="4552950"/>
            <wp:effectExtent l="0" t="0" r="952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cstate="print"/>
                    <a:stretch>
                      <a:fillRect/>
                    </a:stretch>
                  </pic:blipFill>
                  <pic:spPr>
                    <a:xfrm>
                      <a:off x="0" y="0"/>
                      <a:ext cx="3952875" cy="4552950"/>
                    </a:xfrm>
                    <a:prstGeom prst="rect">
                      <a:avLst/>
                    </a:prstGeom>
                    <a:noFill/>
                    <a:ln>
                      <a:noFill/>
                    </a:ln>
                  </pic:spPr>
                </pic:pic>
              </a:graphicData>
            </a:graphic>
          </wp:inline>
        </w:drawing>
      </w:r>
    </w:p>
    <w:p w:rsidR="008464B5" w:rsidRDefault="00064287">
      <w:pPr>
        <w:tabs>
          <w:tab w:val="right" w:leader="middleDot" w:pos="8400"/>
        </w:tabs>
        <w:ind w:firstLineChars="200" w:firstLine="560"/>
        <w:jc w:val="center"/>
      </w:pPr>
      <w:r>
        <w:rPr>
          <w:rFonts w:ascii="仿宋" w:eastAsia="仿宋" w:hAnsi="仿宋" w:hint="eastAsia"/>
          <w:kern w:val="0"/>
          <w:sz w:val="28"/>
          <w:szCs w:val="28"/>
        </w:rPr>
        <w:t>图5-2 参数遍历处理</w:t>
      </w: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Pr>
        <w:tabs>
          <w:tab w:val="right" w:leader="middleDot" w:pos="8400"/>
        </w:tabs>
        <w:jc w:val="center"/>
      </w:pPr>
    </w:p>
    <w:p w:rsidR="008464B5" w:rsidRDefault="008464B5"/>
    <w:p w:rsidR="008464B5" w:rsidRDefault="00064287">
      <w:pPr>
        <w:outlineLvl w:val="0"/>
        <w:rPr>
          <w:rFonts w:ascii="黑体" w:eastAsia="黑体" w:hAnsi="黑体" w:cs="黑体"/>
          <w:sz w:val="28"/>
        </w:rPr>
      </w:pPr>
      <w:bookmarkStart w:id="141" w:name="_Toc17828"/>
      <w:r>
        <w:rPr>
          <w:rFonts w:ascii="黑体" w:eastAsia="黑体" w:hAnsi="黑体" w:cs="黑体" w:hint="eastAsia"/>
          <w:sz w:val="28"/>
        </w:rPr>
        <w:lastRenderedPageBreak/>
        <w:t>6 系统测试</w:t>
      </w:r>
      <w:bookmarkEnd w:id="141"/>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软件系统，网站应用进入市场或投入运营之前，都需要经过完善的测试。应用的完备性和稳定性得到保障，这样才能更好的占据市场，受用户使用和评价。系统测试和系统开发是项目中必不可少的两部分，甚至说系统测试比系统开发更加的重要。在项目开发的过程中，需要不断的、反复的对项目进行测试工作。本项目是一个移动端的Web应用，除功能性测试外，应该也要对其设备的兼容性进行测试。</w:t>
      </w:r>
    </w:p>
    <w:p w:rsidR="008464B5" w:rsidRDefault="00064287">
      <w:pPr>
        <w:tabs>
          <w:tab w:val="right" w:leader="middleDot" w:pos="8400"/>
        </w:tabs>
        <w:outlineLvl w:val="1"/>
        <w:rPr>
          <w:rFonts w:eastAsia="仿宋"/>
          <w:kern w:val="0"/>
          <w:sz w:val="28"/>
          <w:szCs w:val="28"/>
        </w:rPr>
      </w:pPr>
      <w:bookmarkStart w:id="142" w:name="_Toc13407"/>
      <w:r>
        <w:rPr>
          <w:rFonts w:eastAsia="仿宋" w:hint="eastAsia"/>
          <w:kern w:val="0"/>
          <w:sz w:val="28"/>
          <w:szCs w:val="28"/>
        </w:rPr>
        <w:t xml:space="preserve">6.1 </w:t>
      </w:r>
      <w:r>
        <w:rPr>
          <w:rFonts w:eastAsia="仿宋" w:hint="eastAsia"/>
          <w:kern w:val="0"/>
          <w:sz w:val="28"/>
          <w:szCs w:val="28"/>
        </w:rPr>
        <w:t>功能性测试</w:t>
      </w:r>
      <w:bookmarkEnd w:id="142"/>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（1）应用登录注册测试</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测试需求：注册账号，登录账号</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测试用例：创建账户admin ，手机号99999999999密码admin；然后用这个账号登录</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期望输出：点击注册后显示注册成功，再登录后进入到个人主页</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（2）生活记录添加测试</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测试需求：为账号admin，添加一条生活记录</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测试用例：登录admin账号，进入添加页，输入时间2000-1-1，地点湖南长沙，文本‘test测试’，图片，视频</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期望输出：登录成功后，进入添加成功，跳转首页，查看最新可以看到这个添加记录</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（3）生活记录浏览测试</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测试需求：用账号admin，浏览首页，浏览页，测试相关筛选排序和搜索</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lastRenderedPageBreak/>
        <w:t>测试用例：登录admin账号，进入首页和浏览页</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期望输出：登录成功后，进入首页，点击右上</w:t>
      </w:r>
      <w:proofErr w:type="gramStart"/>
      <w:r>
        <w:rPr>
          <w:rFonts w:ascii="仿宋" w:eastAsia="仿宋" w:hAnsi="仿宋" w:hint="eastAsia"/>
          <w:kern w:val="0"/>
          <w:sz w:val="28"/>
          <w:szCs w:val="28"/>
        </w:rPr>
        <w:t>的弹窗菜单</w:t>
      </w:r>
      <w:proofErr w:type="gramEnd"/>
      <w:r>
        <w:rPr>
          <w:rFonts w:ascii="仿宋" w:eastAsia="仿宋" w:hAnsi="仿宋" w:hint="eastAsia"/>
          <w:kern w:val="0"/>
          <w:sz w:val="28"/>
          <w:szCs w:val="28"/>
        </w:rPr>
        <w:t>，切换可以在地图上看到记录的标点，点击查看信息详细；切换回去，点击排序，列表按时间，按地点距离排序；进入浏览页，点击类型，可以筛选不同的内容查看，也可以点击排序；点击搜索框，输入‘test’，可以显示搜索的结果类型，</w:t>
      </w:r>
      <w:proofErr w:type="gramStart"/>
      <w:r>
        <w:rPr>
          <w:rFonts w:ascii="仿宋" w:eastAsia="仿宋" w:hAnsi="仿宋" w:hint="eastAsia"/>
          <w:kern w:val="0"/>
          <w:sz w:val="28"/>
          <w:szCs w:val="28"/>
        </w:rPr>
        <w:t>且显示</w:t>
      </w:r>
      <w:proofErr w:type="gramEnd"/>
      <w:r>
        <w:rPr>
          <w:rFonts w:ascii="仿宋" w:eastAsia="仿宋" w:hAnsi="仿宋" w:hint="eastAsia"/>
          <w:kern w:val="0"/>
          <w:sz w:val="28"/>
          <w:szCs w:val="28"/>
        </w:rPr>
        <w:t>搜索结果列表。</w:t>
      </w:r>
    </w:p>
    <w:p w:rsidR="008464B5" w:rsidRDefault="00064287">
      <w:pPr>
        <w:tabs>
          <w:tab w:val="right" w:leader="middleDot" w:pos="8400"/>
        </w:tabs>
        <w:outlineLvl w:val="1"/>
        <w:rPr>
          <w:rFonts w:eastAsia="仿宋"/>
          <w:kern w:val="0"/>
          <w:sz w:val="28"/>
          <w:szCs w:val="28"/>
        </w:rPr>
      </w:pPr>
      <w:bookmarkStart w:id="143" w:name="_Toc15947"/>
      <w:r>
        <w:rPr>
          <w:rFonts w:eastAsia="仿宋" w:hint="eastAsia"/>
          <w:kern w:val="0"/>
          <w:sz w:val="28"/>
          <w:szCs w:val="28"/>
        </w:rPr>
        <w:t xml:space="preserve">6.2 </w:t>
      </w:r>
      <w:r>
        <w:rPr>
          <w:rFonts w:eastAsia="仿宋" w:hint="eastAsia"/>
          <w:kern w:val="0"/>
          <w:sz w:val="28"/>
          <w:szCs w:val="28"/>
        </w:rPr>
        <w:t>兼容性测试</w:t>
      </w:r>
      <w:bookmarkEnd w:id="143"/>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（1）浏览器模拟设备测试</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测试需求：在不同设备下运行访问</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测试用例：在浏览器上访问网页，切换不同的移动设备</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期望输出：在不同设备下的效果基本保持一致，功能也都正常</w:t>
      </w:r>
    </w:p>
    <w:p w:rsidR="008464B5" w:rsidRDefault="00064287">
      <w:pPr>
        <w:ind w:firstLineChars="200" w:firstLine="560"/>
        <w:rPr>
          <w:rFonts w:eastAsia="黑体"/>
          <w:sz w:val="28"/>
        </w:rPr>
      </w:pPr>
      <w:r>
        <w:rPr>
          <w:rFonts w:ascii="仿宋" w:eastAsia="仿宋" w:hAnsi="仿宋" w:hint="eastAsia"/>
          <w:kern w:val="0"/>
          <w:sz w:val="28"/>
          <w:szCs w:val="28"/>
        </w:rPr>
        <w:t>（2）局域网真机设备测试</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测试需求：在真机上运行访问</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测试用例：这里用vivo S6，vivo X21进行访问测试</w:t>
      </w:r>
    </w:p>
    <w:p w:rsidR="008464B5" w:rsidRDefault="00064287">
      <w:pPr>
        <w:ind w:firstLineChars="200" w:firstLine="560"/>
        <w:rPr>
          <w:rFonts w:ascii="仿宋" w:eastAsia="仿宋" w:hAnsi="仿宋"/>
          <w:kern w:val="0"/>
          <w:sz w:val="28"/>
          <w:szCs w:val="28"/>
        </w:rPr>
      </w:pPr>
      <w:r>
        <w:rPr>
          <w:rFonts w:ascii="仿宋" w:eastAsia="仿宋" w:hAnsi="仿宋" w:hint="eastAsia"/>
          <w:kern w:val="0"/>
          <w:sz w:val="28"/>
          <w:szCs w:val="28"/>
        </w:rPr>
        <w:t>期望输出：功能基本正常，布局样式显示无误</w:t>
      </w:r>
    </w:p>
    <w:p w:rsidR="008464B5" w:rsidRDefault="008464B5">
      <w:pPr>
        <w:ind w:firstLine="420"/>
        <w:rPr>
          <w:rFonts w:ascii="仿宋" w:eastAsia="仿宋" w:hAnsi="仿宋"/>
          <w:kern w:val="0"/>
          <w:sz w:val="28"/>
          <w:szCs w:val="28"/>
        </w:rPr>
      </w:pPr>
    </w:p>
    <w:p w:rsidR="008464B5" w:rsidRDefault="008464B5">
      <w:pPr>
        <w:rPr>
          <w:rFonts w:eastAsia="黑体"/>
          <w:sz w:val="28"/>
        </w:rPr>
      </w:pPr>
    </w:p>
    <w:p w:rsidR="008464B5" w:rsidRDefault="008464B5">
      <w:pPr>
        <w:jc w:val="center"/>
        <w:rPr>
          <w:rFonts w:eastAsia="黑体"/>
          <w:sz w:val="28"/>
        </w:rPr>
      </w:pPr>
    </w:p>
    <w:p w:rsidR="008464B5" w:rsidRDefault="008464B5">
      <w:pPr>
        <w:jc w:val="center"/>
        <w:rPr>
          <w:rFonts w:eastAsia="黑体"/>
          <w:sz w:val="28"/>
        </w:rPr>
      </w:pPr>
    </w:p>
    <w:p w:rsidR="008464B5" w:rsidRDefault="008464B5">
      <w:pPr>
        <w:jc w:val="center"/>
        <w:rPr>
          <w:rFonts w:eastAsia="黑体"/>
          <w:sz w:val="28"/>
        </w:rPr>
      </w:pPr>
    </w:p>
    <w:p w:rsidR="008464B5" w:rsidRDefault="008464B5">
      <w:pPr>
        <w:jc w:val="center"/>
        <w:rPr>
          <w:rFonts w:eastAsia="黑体"/>
          <w:sz w:val="28"/>
        </w:rPr>
      </w:pPr>
    </w:p>
    <w:p w:rsidR="008464B5" w:rsidRDefault="008464B5">
      <w:pPr>
        <w:rPr>
          <w:rFonts w:eastAsia="黑体"/>
          <w:sz w:val="28"/>
        </w:rPr>
      </w:pPr>
    </w:p>
    <w:p w:rsidR="008464B5" w:rsidRDefault="00064287">
      <w:pPr>
        <w:tabs>
          <w:tab w:val="right" w:leader="middleDot" w:pos="8400"/>
        </w:tabs>
        <w:spacing w:line="480" w:lineRule="exact"/>
        <w:jc w:val="center"/>
        <w:outlineLvl w:val="0"/>
        <w:rPr>
          <w:rFonts w:eastAsia="黑体"/>
          <w:sz w:val="28"/>
        </w:rPr>
      </w:pPr>
      <w:r>
        <w:rPr>
          <w:rFonts w:eastAsia="黑体" w:hint="eastAsia"/>
          <w:sz w:val="28"/>
        </w:rPr>
        <w:lastRenderedPageBreak/>
        <w:t xml:space="preserve"> </w:t>
      </w:r>
      <w:bookmarkStart w:id="144" w:name="_Toc22369"/>
      <w:r>
        <w:rPr>
          <w:rFonts w:eastAsia="黑体" w:hint="eastAsia"/>
          <w:sz w:val="28"/>
        </w:rPr>
        <w:t>结论</w:t>
      </w:r>
      <w:bookmarkEnd w:id="144"/>
    </w:p>
    <w:p w:rsidR="008464B5" w:rsidRDefault="008464B5">
      <w:pPr>
        <w:tabs>
          <w:tab w:val="right" w:leader="middleDot" w:pos="8400"/>
        </w:tabs>
        <w:spacing w:line="480" w:lineRule="exact"/>
        <w:jc w:val="center"/>
        <w:rPr>
          <w:rFonts w:eastAsia="黑体"/>
          <w:sz w:val="28"/>
        </w:rPr>
      </w:pP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在基于定位的生活记录Web应用的设计与实现中，查阅了大量文献和资料，并自主学习了相关前后端知识，在过程中发现了许多实际实现中才会出现的问题，最终在现有相关技术条件下，实现了这个Web应用的基本功能。</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在这几个月的查阅，学习，设计与实现，修改和测试过程中，得到了来自老师的细致指导，同学，朋友的亲切帮助，使我得以在过程中顺利的解决各式各样的问题。同时也了解，学习到了很多以前没有了解过的知识，也在过程中深刻体会到了理论与实践的差距，认识到了理论与实践相结合的重要性。</w:t>
      </w:r>
    </w:p>
    <w:p w:rsidR="008464B5" w:rsidRDefault="00064287">
      <w:pPr>
        <w:tabs>
          <w:tab w:val="right" w:leader="middleDot" w:pos="8400"/>
        </w:tabs>
        <w:ind w:firstLineChars="200" w:firstLine="560"/>
        <w:rPr>
          <w:rFonts w:ascii="仿宋" w:eastAsia="仿宋" w:hAnsi="仿宋" w:cs="仿宋"/>
          <w:sz w:val="28"/>
        </w:rPr>
      </w:pPr>
      <w:r>
        <w:rPr>
          <w:rFonts w:ascii="仿宋" w:eastAsia="仿宋" w:hAnsi="仿宋" w:cs="仿宋" w:hint="eastAsia"/>
          <w:sz w:val="28"/>
        </w:rPr>
        <w:t>最后，对于生活记录的管理实现，还有许多不足的地方，还有许多必要的功能也有待去实现。但在这个过程中我所收获的却远不止这些，我相信我所得的一定可以在我以后的生活中有所体现。</w:t>
      </w:r>
    </w:p>
    <w:p w:rsidR="008464B5" w:rsidRDefault="008464B5">
      <w:pPr>
        <w:ind w:firstLineChars="200" w:firstLine="560"/>
        <w:rPr>
          <w:rFonts w:eastAsia="黑体"/>
          <w:sz w:val="28"/>
        </w:rPr>
      </w:pPr>
    </w:p>
    <w:p w:rsidR="008464B5" w:rsidRDefault="008464B5">
      <w:pPr>
        <w:ind w:firstLineChars="200" w:firstLine="560"/>
        <w:rPr>
          <w:rFonts w:eastAsia="仿宋_GB2312"/>
          <w:sz w:val="28"/>
        </w:rPr>
      </w:pPr>
    </w:p>
    <w:p w:rsidR="008464B5" w:rsidRDefault="008464B5">
      <w:pPr>
        <w:ind w:firstLineChars="200" w:firstLine="560"/>
        <w:rPr>
          <w:rFonts w:eastAsia="仿宋_GB2312"/>
          <w:sz w:val="28"/>
        </w:rPr>
      </w:pPr>
    </w:p>
    <w:p w:rsidR="008464B5" w:rsidRDefault="008464B5">
      <w:pPr>
        <w:ind w:firstLineChars="200" w:firstLine="420"/>
      </w:pPr>
    </w:p>
    <w:p w:rsidR="008464B5" w:rsidRDefault="008464B5">
      <w:pPr>
        <w:ind w:firstLineChars="200" w:firstLine="420"/>
      </w:pPr>
    </w:p>
    <w:p w:rsidR="008464B5" w:rsidRDefault="008464B5">
      <w:pPr>
        <w:ind w:firstLineChars="200" w:firstLine="420"/>
      </w:pPr>
    </w:p>
    <w:p w:rsidR="008464B5" w:rsidRDefault="008464B5">
      <w:pPr>
        <w:ind w:firstLineChars="200" w:firstLine="420"/>
      </w:pPr>
    </w:p>
    <w:p w:rsidR="008464B5" w:rsidRDefault="008464B5"/>
    <w:p w:rsidR="008464B5" w:rsidRDefault="008464B5"/>
    <w:p w:rsidR="008464B5" w:rsidRDefault="008464B5"/>
    <w:p w:rsidR="008464B5" w:rsidRDefault="008464B5"/>
    <w:p w:rsidR="008464B5" w:rsidRDefault="008464B5"/>
    <w:p w:rsidR="008464B5" w:rsidRDefault="008464B5">
      <w:pPr>
        <w:tabs>
          <w:tab w:val="right" w:leader="middleDot" w:pos="8400"/>
        </w:tabs>
        <w:spacing w:line="480" w:lineRule="exact"/>
        <w:rPr>
          <w:rFonts w:eastAsia="黑体"/>
          <w:sz w:val="32"/>
        </w:rPr>
      </w:pPr>
    </w:p>
    <w:p w:rsidR="008464B5" w:rsidRDefault="008464B5">
      <w:pPr>
        <w:tabs>
          <w:tab w:val="right" w:leader="middleDot" w:pos="8400"/>
        </w:tabs>
        <w:spacing w:line="480" w:lineRule="exact"/>
        <w:rPr>
          <w:rFonts w:eastAsia="黑体"/>
          <w:sz w:val="32"/>
        </w:rPr>
      </w:pPr>
    </w:p>
    <w:p w:rsidR="008464B5" w:rsidRDefault="00064287">
      <w:pPr>
        <w:tabs>
          <w:tab w:val="right" w:leader="middleDot" w:pos="8400"/>
        </w:tabs>
        <w:spacing w:line="480" w:lineRule="exact"/>
        <w:jc w:val="center"/>
        <w:outlineLvl w:val="0"/>
        <w:rPr>
          <w:rFonts w:eastAsia="黑体"/>
          <w:sz w:val="32"/>
        </w:rPr>
      </w:pPr>
      <w:bookmarkStart w:id="145" w:name="_Toc31742"/>
      <w:r>
        <w:rPr>
          <w:rFonts w:eastAsia="黑体"/>
          <w:sz w:val="32"/>
        </w:rPr>
        <w:t>参考文献</w:t>
      </w:r>
      <w:bookmarkEnd w:id="145"/>
    </w:p>
    <w:p w:rsidR="008464B5" w:rsidRDefault="008464B5">
      <w:pPr>
        <w:tabs>
          <w:tab w:val="right" w:leader="middleDot" w:pos="8400"/>
        </w:tabs>
        <w:spacing w:line="480" w:lineRule="exact"/>
        <w:jc w:val="center"/>
        <w:rPr>
          <w:rFonts w:eastAsia="仿宋"/>
          <w:sz w:val="28"/>
          <w:szCs w:val="22"/>
        </w:rPr>
      </w:pPr>
    </w:p>
    <w:p w:rsidR="008464B5" w:rsidRDefault="00064287">
      <w:pPr>
        <w:numPr>
          <w:ilvl w:val="0"/>
          <w:numId w:val="4"/>
        </w:numPr>
        <w:rPr>
          <w:rFonts w:ascii="仿宋" w:eastAsia="仿宋" w:hAnsi="仿宋" w:cs="仿宋"/>
          <w:color w:val="000000"/>
          <w:sz w:val="28"/>
          <w:szCs w:val="28"/>
          <w:shd w:val="clear" w:color="auto" w:fill="FFFFFF"/>
        </w:rPr>
      </w:pPr>
      <w:bookmarkStart w:id="146" w:name="_Ref13164"/>
      <w:r>
        <w:rPr>
          <w:rFonts w:ascii="仿宋" w:eastAsia="仿宋" w:hAnsi="仿宋" w:cs="仿宋" w:hint="eastAsia"/>
          <w:color w:val="000000"/>
          <w:sz w:val="28"/>
          <w:szCs w:val="28"/>
          <w:shd w:val="clear" w:color="auto" w:fill="FFFFFF"/>
        </w:rPr>
        <w:t>潘志宏，罗伟斌，柳青.基于HTML5跨平台移动应用的研究与实践[J].电脑知识与技术，2013（6）：3992-3995.</w:t>
      </w:r>
      <w:bookmarkEnd w:id="146"/>
    </w:p>
    <w:p w:rsidR="008464B5" w:rsidRDefault="00064287">
      <w:pPr>
        <w:numPr>
          <w:ilvl w:val="0"/>
          <w:numId w:val="4"/>
        </w:numPr>
        <w:rPr>
          <w:rFonts w:ascii="仿宋" w:eastAsia="仿宋" w:hAnsi="仿宋" w:cs="仿宋"/>
          <w:color w:val="000000"/>
          <w:sz w:val="28"/>
          <w:szCs w:val="28"/>
          <w:shd w:val="clear" w:color="auto" w:fill="FFFFFF"/>
        </w:rPr>
      </w:pPr>
      <w:bookmarkStart w:id="147" w:name="_Ref13961"/>
      <w:r>
        <w:rPr>
          <w:rFonts w:ascii="仿宋" w:eastAsia="仿宋" w:hAnsi="仿宋" w:cs="仿宋" w:hint="eastAsia"/>
          <w:color w:val="000000"/>
          <w:sz w:val="28"/>
          <w:szCs w:val="28"/>
          <w:shd w:val="clear" w:color="auto" w:fill="FFFFFF"/>
        </w:rPr>
        <w:t>俞华锋.基于HTML5的网页设计与实现[J].科技信息，2012（29）.</w:t>
      </w:r>
      <w:bookmarkEnd w:id="147"/>
    </w:p>
    <w:p w:rsidR="008464B5" w:rsidRDefault="00064287">
      <w:pPr>
        <w:numPr>
          <w:ilvl w:val="0"/>
          <w:numId w:val="4"/>
        </w:numPr>
        <w:rPr>
          <w:rFonts w:ascii="仿宋" w:eastAsia="仿宋" w:hAnsi="仿宋" w:cs="仿宋"/>
          <w:color w:val="000000"/>
          <w:sz w:val="28"/>
          <w:szCs w:val="28"/>
          <w:shd w:val="clear" w:color="auto" w:fill="FFFFFF"/>
        </w:rPr>
      </w:pPr>
      <w:bookmarkStart w:id="148" w:name="_Ref14108"/>
      <w:r>
        <w:rPr>
          <w:rFonts w:ascii="仿宋" w:eastAsia="仿宋" w:hAnsi="仿宋" w:cs="仿宋" w:hint="eastAsia"/>
          <w:color w:val="000000"/>
          <w:sz w:val="28"/>
          <w:szCs w:val="28"/>
          <w:shd w:val="clear" w:color="auto" w:fill="FFFFFF"/>
        </w:rPr>
        <w:t>陈</w:t>
      </w:r>
      <w:proofErr w:type="gramStart"/>
      <w:r>
        <w:rPr>
          <w:rFonts w:ascii="仿宋" w:eastAsia="仿宋" w:hAnsi="仿宋" w:cs="仿宋" w:hint="eastAsia"/>
          <w:color w:val="000000"/>
          <w:sz w:val="28"/>
          <w:szCs w:val="28"/>
          <w:shd w:val="clear" w:color="auto" w:fill="FFFFFF"/>
        </w:rPr>
        <w:t>鲱</w:t>
      </w:r>
      <w:proofErr w:type="gramEnd"/>
      <w:r>
        <w:rPr>
          <w:rFonts w:ascii="仿宋" w:eastAsia="仿宋" w:hAnsi="仿宋" w:cs="仿宋" w:hint="eastAsia"/>
          <w:color w:val="000000"/>
          <w:sz w:val="28"/>
          <w:szCs w:val="28"/>
          <w:shd w:val="clear" w:color="auto" w:fill="FFFFFF"/>
        </w:rPr>
        <w:t>.Web前端开发技术以及优化方向分析[J].新媒体研究，2015（7）：39-40.</w:t>
      </w:r>
      <w:bookmarkEnd w:id="148"/>
    </w:p>
    <w:p w:rsidR="008464B5" w:rsidRDefault="00064287">
      <w:pPr>
        <w:numPr>
          <w:ilvl w:val="0"/>
          <w:numId w:val="4"/>
        </w:numPr>
        <w:rPr>
          <w:rFonts w:ascii="仿宋" w:eastAsia="仿宋" w:hAnsi="仿宋" w:cs="仿宋"/>
          <w:color w:val="000000"/>
          <w:sz w:val="28"/>
          <w:szCs w:val="28"/>
          <w:shd w:val="clear" w:color="auto" w:fill="FFFFFF"/>
        </w:rPr>
      </w:pPr>
      <w:bookmarkStart w:id="149" w:name="_Ref14386"/>
      <w:r>
        <w:rPr>
          <w:rFonts w:ascii="仿宋" w:eastAsia="仿宋" w:hAnsi="仿宋" w:cs="仿宋" w:hint="eastAsia"/>
          <w:color w:val="000000"/>
          <w:sz w:val="28"/>
          <w:szCs w:val="28"/>
          <w:shd w:val="clear" w:color="auto" w:fill="FFFFFF"/>
        </w:rPr>
        <w:t>裴之蕈,高艳霞.基于</w:t>
      </w:r>
      <w:proofErr w:type="spellStart"/>
      <w:r>
        <w:rPr>
          <w:rFonts w:ascii="仿宋" w:eastAsia="仿宋" w:hAnsi="仿宋" w:cs="仿宋" w:hint="eastAsia"/>
          <w:color w:val="000000"/>
          <w:sz w:val="28"/>
          <w:szCs w:val="28"/>
          <w:shd w:val="clear" w:color="auto" w:fill="FFFFFF"/>
        </w:rPr>
        <w:t>Vue</w:t>
      </w:r>
      <w:proofErr w:type="spellEnd"/>
      <w:r>
        <w:rPr>
          <w:rFonts w:ascii="仿宋" w:eastAsia="仿宋" w:hAnsi="仿宋" w:cs="仿宋" w:hint="eastAsia"/>
          <w:color w:val="000000"/>
          <w:sz w:val="28"/>
          <w:szCs w:val="28"/>
          <w:shd w:val="clear" w:color="auto" w:fill="FFFFFF"/>
        </w:rPr>
        <w:t>和Node.js的手语教学Web平台的设计与实现[J].电脑与信息技术,2021,29(06):33-36+86.</w:t>
      </w:r>
      <w:del w:id="150" w:author="Ark New" w:date="2022-05-01T18:17:00Z">
        <w:r w:rsidDel="00A63068">
          <w:rPr>
            <w:rFonts w:ascii="仿宋" w:eastAsia="仿宋" w:hAnsi="仿宋" w:cs="仿宋" w:hint="eastAsia"/>
            <w:color w:val="000000"/>
            <w:sz w:val="28"/>
            <w:szCs w:val="28"/>
            <w:shd w:val="clear" w:color="auto" w:fill="FFFFFF"/>
          </w:rPr>
          <w:delText>DOI:10.19414/j.cnki.1005-1228.2021.06.010.</w:delText>
        </w:r>
      </w:del>
      <w:bookmarkEnd w:id="149"/>
      <w:ins w:id="151" w:author="Ark New" w:date="2022-05-01T18:17:00Z">
        <w:r w:rsidR="00A63068">
          <w:rPr>
            <w:rFonts w:ascii="仿宋" w:eastAsia="仿宋" w:hAnsi="仿宋" w:cs="仿宋" w:hint="eastAsia"/>
            <w:color w:val="000000"/>
            <w:sz w:val="28"/>
            <w:szCs w:val="28"/>
            <w:shd w:val="clear" w:color="auto" w:fill="FFFFFF"/>
          </w:rPr>
          <w:t>（这些DOI都不要）</w:t>
        </w:r>
      </w:ins>
    </w:p>
    <w:p w:rsidR="008464B5" w:rsidRDefault="00064287">
      <w:pPr>
        <w:numPr>
          <w:ilvl w:val="0"/>
          <w:numId w:val="4"/>
        </w:numPr>
        <w:rPr>
          <w:rFonts w:ascii="仿宋" w:eastAsia="仿宋" w:hAnsi="仿宋" w:cs="仿宋"/>
          <w:color w:val="000000"/>
          <w:sz w:val="28"/>
          <w:szCs w:val="28"/>
          <w:shd w:val="clear" w:color="auto" w:fill="FFFFFF"/>
        </w:rPr>
      </w:pPr>
      <w:bookmarkStart w:id="152" w:name="_Ref14539"/>
      <w:r>
        <w:rPr>
          <w:rFonts w:ascii="仿宋" w:eastAsia="仿宋" w:hAnsi="仿宋" w:cs="仿宋" w:hint="eastAsia"/>
          <w:color w:val="000000"/>
          <w:sz w:val="28"/>
          <w:szCs w:val="28"/>
          <w:shd w:val="clear" w:color="auto" w:fill="FFFFFF"/>
        </w:rPr>
        <w:t>王志文.</w:t>
      </w:r>
      <w:proofErr w:type="spellStart"/>
      <w:r>
        <w:rPr>
          <w:rFonts w:ascii="仿宋" w:eastAsia="仿宋" w:hAnsi="仿宋" w:cs="仿宋" w:hint="eastAsia"/>
          <w:color w:val="000000"/>
          <w:sz w:val="28"/>
          <w:szCs w:val="28"/>
          <w:shd w:val="clear" w:color="auto" w:fill="FFFFFF"/>
        </w:rPr>
        <w:t>Vue+Elementui+Echarts</w:t>
      </w:r>
      <w:proofErr w:type="spellEnd"/>
      <w:r>
        <w:rPr>
          <w:rFonts w:ascii="仿宋" w:eastAsia="仿宋" w:hAnsi="仿宋" w:cs="仿宋" w:hint="eastAsia"/>
          <w:color w:val="000000"/>
          <w:sz w:val="28"/>
          <w:szCs w:val="28"/>
          <w:shd w:val="clear" w:color="auto" w:fill="FFFFFF"/>
        </w:rPr>
        <w:t>在项目管理平台中的应用[J].山西科技,2020,35(06):45-47.</w:t>
      </w:r>
      <w:bookmarkEnd w:id="152"/>
    </w:p>
    <w:p w:rsidR="008464B5" w:rsidRDefault="00064287">
      <w:pPr>
        <w:numPr>
          <w:ilvl w:val="0"/>
          <w:numId w:val="4"/>
        </w:numPr>
        <w:rPr>
          <w:rFonts w:ascii="仿宋" w:eastAsia="仿宋" w:hAnsi="仿宋" w:cs="仿宋"/>
          <w:color w:val="000000"/>
          <w:sz w:val="28"/>
          <w:szCs w:val="28"/>
          <w:shd w:val="clear" w:color="auto" w:fill="FFFFFF"/>
        </w:rPr>
      </w:pPr>
      <w:bookmarkStart w:id="153" w:name="_Ref15133"/>
      <w:r>
        <w:rPr>
          <w:rFonts w:ascii="仿宋" w:eastAsia="仿宋" w:hAnsi="仿宋" w:cs="仿宋" w:hint="eastAsia"/>
          <w:color w:val="000000"/>
          <w:sz w:val="28"/>
          <w:szCs w:val="28"/>
          <w:shd w:val="clear" w:color="auto" w:fill="FFFFFF"/>
        </w:rPr>
        <w:t>江永池.基于百度地图API的主动定位研究与实现[J].韩山师范学院学报,2021,42(03):66-72.</w:t>
      </w:r>
      <w:bookmarkEnd w:id="153"/>
    </w:p>
    <w:p w:rsidR="008464B5" w:rsidRDefault="00064287">
      <w:pPr>
        <w:numPr>
          <w:ilvl w:val="0"/>
          <w:numId w:val="4"/>
        </w:numPr>
        <w:rPr>
          <w:rFonts w:ascii="仿宋" w:eastAsia="仿宋" w:hAnsi="仿宋" w:cs="仿宋"/>
          <w:color w:val="000000"/>
          <w:sz w:val="28"/>
          <w:szCs w:val="28"/>
          <w:shd w:val="clear" w:color="auto" w:fill="FFFFFF"/>
        </w:rPr>
      </w:pPr>
      <w:bookmarkStart w:id="154" w:name="_Ref15218"/>
      <w:r>
        <w:rPr>
          <w:rFonts w:ascii="仿宋" w:eastAsia="仿宋" w:hAnsi="仿宋" w:cs="仿宋" w:hint="eastAsia"/>
          <w:color w:val="000000"/>
          <w:sz w:val="28"/>
          <w:szCs w:val="28"/>
          <w:shd w:val="clear" w:color="auto" w:fill="FFFFFF"/>
        </w:rPr>
        <w:t xml:space="preserve">Okamoto </w:t>
      </w:r>
      <w:proofErr w:type="spellStart"/>
      <w:r>
        <w:rPr>
          <w:rFonts w:ascii="仿宋" w:eastAsia="仿宋" w:hAnsi="仿宋" w:cs="仿宋" w:hint="eastAsia"/>
          <w:color w:val="000000"/>
          <w:sz w:val="28"/>
          <w:szCs w:val="28"/>
          <w:shd w:val="clear" w:color="auto" w:fill="FFFFFF"/>
        </w:rPr>
        <w:t>Hiroyuki,Mochizuki</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Toshihiko,Yokoyama</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Kazutoshi,Wakita</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Akihisa,Nakamura</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Satoshi,Ueki</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Heihachi,Shiozawa</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Keiko,Sasaki</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Koji,Fuse</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Masashi,Abe</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Yoshihisa,Itami</w:t>
      </w:r>
      <w:proofErr w:type="spellEnd"/>
      <w:r>
        <w:rPr>
          <w:rFonts w:ascii="仿宋" w:eastAsia="仿宋" w:hAnsi="仿宋" w:cs="仿宋" w:hint="eastAsia"/>
          <w:color w:val="000000"/>
          <w:sz w:val="28"/>
          <w:szCs w:val="28"/>
          <w:shd w:val="clear" w:color="auto" w:fill="FFFFFF"/>
        </w:rPr>
        <w:t xml:space="preserve"> Jun. [Development of quality assurance/quality control web system in radiotherapy]</w:t>
      </w:r>
      <w:ins w:id="155" w:author="Ark New" w:date="2022-05-01T18:18:00Z">
        <w:r w:rsidR="0081569A">
          <w:rPr>
            <w:rFonts w:ascii="仿宋" w:eastAsia="仿宋" w:hAnsi="仿宋" w:cs="仿宋" w:hint="eastAsia"/>
            <w:color w:val="000000"/>
            <w:sz w:val="28"/>
            <w:szCs w:val="28"/>
            <w:shd w:val="clear" w:color="auto" w:fill="FFFFFF"/>
          </w:rPr>
          <w:t>（文章名为什么加方括号？）</w:t>
        </w:r>
      </w:ins>
      <w:r>
        <w:rPr>
          <w:rFonts w:ascii="仿宋" w:eastAsia="仿宋" w:hAnsi="仿宋" w:cs="仿宋" w:hint="eastAsia"/>
          <w:color w:val="000000"/>
          <w:sz w:val="28"/>
          <w:szCs w:val="28"/>
          <w:shd w:val="clear" w:color="auto" w:fill="FFFFFF"/>
        </w:rPr>
        <w:t xml:space="preserve">.[J]. Nihon </w:t>
      </w:r>
      <w:proofErr w:type="spellStart"/>
      <w:r>
        <w:rPr>
          <w:rFonts w:ascii="仿宋" w:eastAsia="仿宋" w:hAnsi="仿宋" w:cs="仿宋" w:hint="eastAsia"/>
          <w:color w:val="000000"/>
          <w:sz w:val="28"/>
          <w:szCs w:val="28"/>
          <w:shd w:val="clear" w:color="auto" w:fill="FFFFFF"/>
        </w:rPr>
        <w:t>Hoshasen</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Gijutsu</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Gakkai</w:t>
      </w:r>
      <w:proofErr w:type="spellEnd"/>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lastRenderedPageBreak/>
        <w:t>zasshi</w:t>
      </w:r>
      <w:proofErr w:type="gramStart"/>
      <w:r>
        <w:rPr>
          <w:rFonts w:ascii="仿宋" w:eastAsia="仿宋" w:hAnsi="仿宋" w:cs="仿宋" w:hint="eastAsia"/>
          <w:color w:val="000000"/>
          <w:sz w:val="28"/>
          <w:szCs w:val="28"/>
          <w:shd w:val="clear" w:color="auto" w:fill="FFFFFF"/>
        </w:rPr>
        <w:t>,2013,69</w:t>
      </w:r>
      <w:proofErr w:type="gramEnd"/>
      <w:r>
        <w:rPr>
          <w:rFonts w:ascii="仿宋" w:eastAsia="仿宋" w:hAnsi="仿宋" w:cs="仿宋" w:hint="eastAsia"/>
          <w:color w:val="000000"/>
          <w:sz w:val="28"/>
          <w:szCs w:val="28"/>
          <w:shd w:val="clear" w:color="auto" w:fill="FFFFFF"/>
        </w:rPr>
        <w:t>(12).</w:t>
      </w:r>
      <w:bookmarkEnd w:id="154"/>
    </w:p>
    <w:p w:rsidR="008464B5" w:rsidRDefault="00064287">
      <w:pPr>
        <w:numPr>
          <w:ilvl w:val="0"/>
          <w:numId w:val="4"/>
        </w:numPr>
        <w:rPr>
          <w:rFonts w:ascii="仿宋" w:eastAsia="仿宋" w:hAnsi="仿宋" w:cs="仿宋"/>
          <w:color w:val="000000"/>
          <w:sz w:val="28"/>
          <w:szCs w:val="28"/>
          <w:shd w:val="clear" w:color="auto" w:fill="FFFFFF"/>
        </w:rPr>
      </w:pPr>
      <w:bookmarkStart w:id="156" w:name="_Ref15640"/>
      <w:proofErr w:type="gramStart"/>
      <w:r>
        <w:rPr>
          <w:rFonts w:ascii="仿宋" w:eastAsia="仿宋" w:hAnsi="仿宋" w:cs="仿宋" w:hint="eastAsia"/>
          <w:color w:val="000000"/>
          <w:sz w:val="28"/>
          <w:szCs w:val="28"/>
          <w:shd w:val="clear" w:color="auto" w:fill="FFFFFF"/>
        </w:rPr>
        <w:t>王萍利</w:t>
      </w:r>
      <w:proofErr w:type="gramEnd"/>
      <w:r>
        <w:rPr>
          <w:rFonts w:ascii="仿宋" w:eastAsia="仿宋" w:hAnsi="仿宋" w:cs="仿宋" w:hint="eastAsia"/>
          <w:color w:val="000000"/>
          <w:sz w:val="28"/>
          <w:szCs w:val="28"/>
          <w:shd w:val="clear" w:color="auto" w:fill="FFFFFF"/>
        </w:rPr>
        <w:t>.基于HTML5的Web前端框架设计及研究[J].电脑编程技巧与维护,2021(12):10-12.DOI:10.16184/j.cnki.comprg.2021.12.004.</w:t>
      </w:r>
      <w:bookmarkEnd w:id="156"/>
    </w:p>
    <w:p w:rsidR="008464B5" w:rsidRDefault="00064287">
      <w:pPr>
        <w:numPr>
          <w:ilvl w:val="0"/>
          <w:numId w:val="4"/>
        </w:numPr>
        <w:rPr>
          <w:rFonts w:ascii="仿宋" w:eastAsia="仿宋" w:hAnsi="仿宋" w:cs="仿宋"/>
          <w:color w:val="000000"/>
          <w:sz w:val="28"/>
          <w:szCs w:val="28"/>
          <w:shd w:val="clear" w:color="auto" w:fill="FFFFFF"/>
        </w:rPr>
      </w:pPr>
      <w:bookmarkStart w:id="157" w:name="_Ref15659"/>
      <w:r>
        <w:rPr>
          <w:rFonts w:ascii="仿宋" w:eastAsia="仿宋" w:hAnsi="仿宋" w:cs="仿宋" w:hint="eastAsia"/>
          <w:color w:val="000000"/>
          <w:sz w:val="28"/>
          <w:szCs w:val="28"/>
          <w:shd w:val="clear" w:color="auto" w:fill="FFFFFF"/>
        </w:rPr>
        <w:t>赵怡姗,范明钰.基于HTML5与CSS3的网页设计技术研究[J].成都信息工程大学学报,2021,36(06):641-645.DOI:10.16836/j.cnki.jcuit.2021.06.010.</w:t>
      </w:r>
      <w:bookmarkEnd w:id="157"/>
    </w:p>
    <w:p w:rsidR="008464B5" w:rsidRDefault="00064287">
      <w:pPr>
        <w:numPr>
          <w:ilvl w:val="0"/>
          <w:numId w:val="4"/>
        </w:numPr>
        <w:rPr>
          <w:rFonts w:ascii="仿宋" w:eastAsia="仿宋" w:hAnsi="仿宋" w:cs="仿宋"/>
          <w:color w:val="000000"/>
          <w:sz w:val="28"/>
          <w:szCs w:val="28"/>
          <w:shd w:val="clear" w:color="auto" w:fill="FFFFFF"/>
        </w:rPr>
      </w:pPr>
      <w:bookmarkStart w:id="158" w:name="_Ref15787"/>
      <w:r>
        <w:rPr>
          <w:rFonts w:ascii="仿宋" w:eastAsia="仿宋" w:hAnsi="仿宋" w:cs="仿宋" w:hint="eastAsia"/>
          <w:color w:val="000000"/>
          <w:sz w:val="28"/>
          <w:szCs w:val="28"/>
          <w:shd w:val="clear" w:color="auto" w:fill="FFFFFF"/>
        </w:rPr>
        <w:t xml:space="preserve">M. </w:t>
      </w:r>
      <w:proofErr w:type="spellStart"/>
      <w:r>
        <w:rPr>
          <w:rFonts w:ascii="仿宋" w:eastAsia="仿宋" w:hAnsi="仿宋" w:cs="仿宋" w:hint="eastAsia"/>
          <w:color w:val="000000"/>
          <w:sz w:val="28"/>
          <w:szCs w:val="28"/>
          <w:shd w:val="clear" w:color="auto" w:fill="FFFFFF"/>
        </w:rPr>
        <w:t>Oliveira</w:t>
      </w:r>
      <w:proofErr w:type="gramStart"/>
      <w:r>
        <w:rPr>
          <w:rFonts w:ascii="仿宋" w:eastAsia="仿宋" w:hAnsi="仿宋" w:cs="仿宋" w:hint="eastAsia"/>
          <w:color w:val="000000"/>
          <w:sz w:val="28"/>
          <w:szCs w:val="28"/>
          <w:shd w:val="clear" w:color="auto" w:fill="FFFFFF"/>
        </w:rPr>
        <w:t>,M</w:t>
      </w:r>
      <w:proofErr w:type="spellEnd"/>
      <w:proofErr w:type="gram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Guebert,P</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Nohama</w:t>
      </w:r>
      <w:proofErr w:type="spellEnd"/>
      <w:r>
        <w:rPr>
          <w:rFonts w:ascii="仿宋" w:eastAsia="仿宋" w:hAnsi="仿宋" w:cs="仿宋" w:hint="eastAsia"/>
          <w:color w:val="000000"/>
          <w:sz w:val="28"/>
          <w:szCs w:val="28"/>
          <w:shd w:val="clear" w:color="auto" w:fill="FFFFFF"/>
        </w:rPr>
        <w:t xml:space="preserve">. TEACCH Methodology-Based Web System to Support Learning for Children with </w:t>
      </w:r>
      <w:proofErr w:type="gramStart"/>
      <w:r>
        <w:rPr>
          <w:rFonts w:ascii="仿宋" w:eastAsia="仿宋" w:hAnsi="仿宋" w:cs="仿宋" w:hint="eastAsia"/>
          <w:color w:val="000000"/>
          <w:sz w:val="28"/>
          <w:szCs w:val="28"/>
          <w:shd w:val="clear" w:color="auto" w:fill="FFFFFF"/>
        </w:rPr>
        <w:t>Autism[</w:t>
      </w:r>
      <w:proofErr w:type="gramEnd"/>
      <w:r>
        <w:rPr>
          <w:rFonts w:ascii="仿宋" w:eastAsia="仿宋" w:hAnsi="仿宋" w:cs="仿宋" w:hint="eastAsia"/>
          <w:color w:val="000000"/>
          <w:sz w:val="28"/>
          <w:szCs w:val="28"/>
          <w:shd w:val="clear" w:color="auto" w:fill="FFFFFF"/>
        </w:rPr>
        <w:t>J]. IEEE Latin America Transactions</w:t>
      </w:r>
      <w:proofErr w:type="gramStart"/>
      <w:r>
        <w:rPr>
          <w:rFonts w:ascii="仿宋" w:eastAsia="仿宋" w:hAnsi="仿宋" w:cs="仿宋" w:hint="eastAsia"/>
          <w:color w:val="000000"/>
          <w:sz w:val="28"/>
          <w:szCs w:val="28"/>
          <w:shd w:val="clear" w:color="auto" w:fill="FFFFFF"/>
        </w:rPr>
        <w:t>,2018,16</w:t>
      </w:r>
      <w:proofErr w:type="gramEnd"/>
      <w:r>
        <w:rPr>
          <w:rFonts w:ascii="仿宋" w:eastAsia="仿宋" w:hAnsi="仿宋" w:cs="仿宋" w:hint="eastAsia"/>
          <w:color w:val="000000"/>
          <w:sz w:val="28"/>
          <w:szCs w:val="28"/>
          <w:shd w:val="clear" w:color="auto" w:fill="FFFFFF"/>
        </w:rPr>
        <w:t>(11).</w:t>
      </w:r>
      <w:bookmarkEnd w:id="158"/>
    </w:p>
    <w:p w:rsidR="008464B5" w:rsidRDefault="00064287">
      <w:pPr>
        <w:numPr>
          <w:ilvl w:val="0"/>
          <w:numId w:val="4"/>
        </w:numPr>
        <w:rPr>
          <w:rFonts w:ascii="仿宋" w:eastAsia="仿宋" w:hAnsi="仿宋" w:cs="仿宋"/>
          <w:sz w:val="28"/>
          <w:szCs w:val="28"/>
        </w:rPr>
      </w:pPr>
      <w:bookmarkStart w:id="159" w:name="_Ref15956"/>
      <w:r>
        <w:rPr>
          <w:rFonts w:ascii="仿宋" w:eastAsia="仿宋" w:hAnsi="仿宋" w:cs="仿宋" w:hint="eastAsia"/>
          <w:color w:val="000000"/>
          <w:sz w:val="28"/>
          <w:szCs w:val="28"/>
          <w:shd w:val="clear" w:color="auto" w:fill="FFFFFF"/>
        </w:rPr>
        <w:t>綦慧,徐晓慧.基于Web系统的大数据搜索技术的实现和优化[J].计算技术与自动化,2021,40(01):155-163.DOI:10.16339/j.cnki.jsjsyzdh.202101030.</w:t>
      </w:r>
      <w:bookmarkEnd w:id="159"/>
    </w:p>
    <w:p w:rsidR="008464B5" w:rsidRDefault="00064287">
      <w:pPr>
        <w:numPr>
          <w:ilvl w:val="0"/>
          <w:numId w:val="4"/>
        </w:numPr>
        <w:rPr>
          <w:rFonts w:ascii="仿宋" w:eastAsia="仿宋" w:hAnsi="仿宋" w:cs="仿宋"/>
          <w:color w:val="000000"/>
          <w:sz w:val="28"/>
          <w:szCs w:val="28"/>
          <w:shd w:val="clear" w:color="auto" w:fill="FFFFFF"/>
        </w:rPr>
      </w:pPr>
      <w:bookmarkStart w:id="160" w:name="_Ref16018"/>
      <w:r>
        <w:rPr>
          <w:rFonts w:ascii="仿宋" w:eastAsia="仿宋" w:hAnsi="仿宋" w:cs="仿宋" w:hint="eastAsia"/>
          <w:color w:val="000000"/>
          <w:sz w:val="28"/>
          <w:szCs w:val="28"/>
          <w:shd w:val="clear" w:color="auto" w:fill="FFFFFF"/>
        </w:rPr>
        <w:t xml:space="preserve">Abdullah-Al </w:t>
      </w:r>
      <w:proofErr w:type="spellStart"/>
      <w:r>
        <w:rPr>
          <w:rFonts w:ascii="仿宋" w:eastAsia="仿宋" w:hAnsi="仿宋" w:cs="仿宋" w:hint="eastAsia"/>
          <w:color w:val="000000"/>
          <w:sz w:val="28"/>
          <w:szCs w:val="28"/>
          <w:shd w:val="clear" w:color="auto" w:fill="FFFFFF"/>
        </w:rPr>
        <w:t>Mamun</w:t>
      </w:r>
      <w:proofErr w:type="gramStart"/>
      <w:r>
        <w:rPr>
          <w:rFonts w:ascii="仿宋" w:eastAsia="仿宋" w:hAnsi="仿宋" w:cs="仿宋" w:hint="eastAsia"/>
          <w:color w:val="000000"/>
          <w:sz w:val="28"/>
          <w:szCs w:val="28"/>
          <w:shd w:val="clear" w:color="auto" w:fill="FFFFFF"/>
        </w:rPr>
        <w:t>,Robert</w:t>
      </w:r>
      <w:proofErr w:type="spellEnd"/>
      <w:proofErr w:type="gram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Aseltine,Sanguthevar</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Rajasekaran</w:t>
      </w:r>
      <w:proofErr w:type="spellEnd"/>
      <w:r>
        <w:rPr>
          <w:rFonts w:ascii="仿宋" w:eastAsia="仿宋" w:hAnsi="仿宋" w:cs="仿宋" w:hint="eastAsia"/>
          <w:color w:val="000000"/>
          <w:sz w:val="28"/>
          <w:szCs w:val="28"/>
          <w:shd w:val="clear" w:color="auto" w:fill="FFFFFF"/>
        </w:rPr>
        <w:t>. RLT-S: A Web System for Record Linkage</w:t>
      </w:r>
      <w:proofErr w:type="gramStart"/>
      <w:r>
        <w:rPr>
          <w:rFonts w:ascii="仿宋" w:eastAsia="仿宋" w:hAnsi="仿宋" w:cs="仿宋" w:hint="eastAsia"/>
          <w:color w:val="000000"/>
          <w:sz w:val="28"/>
          <w:szCs w:val="28"/>
          <w:shd w:val="clear" w:color="auto" w:fill="FFFFFF"/>
        </w:rPr>
        <w:t>.[</w:t>
      </w:r>
      <w:proofErr w:type="gramEnd"/>
      <w:r>
        <w:rPr>
          <w:rFonts w:ascii="仿宋" w:eastAsia="仿宋" w:hAnsi="仿宋" w:cs="仿宋" w:hint="eastAsia"/>
          <w:color w:val="000000"/>
          <w:sz w:val="28"/>
          <w:szCs w:val="28"/>
          <w:shd w:val="clear" w:color="auto" w:fill="FFFFFF"/>
        </w:rPr>
        <w:t xml:space="preserve">J]. </w:t>
      </w:r>
      <w:proofErr w:type="spellStart"/>
      <w:r>
        <w:rPr>
          <w:rFonts w:ascii="仿宋" w:eastAsia="仿宋" w:hAnsi="仿宋" w:cs="仿宋" w:hint="eastAsia"/>
          <w:color w:val="000000"/>
          <w:sz w:val="28"/>
          <w:szCs w:val="28"/>
          <w:shd w:val="clear" w:color="auto" w:fill="FFFFFF"/>
        </w:rPr>
        <w:t>PLoS</w:t>
      </w:r>
      <w:proofErr w:type="spellEnd"/>
      <w:r>
        <w:rPr>
          <w:rFonts w:ascii="仿宋" w:eastAsia="仿宋" w:hAnsi="仿宋" w:cs="仿宋" w:hint="eastAsia"/>
          <w:color w:val="000000"/>
          <w:sz w:val="28"/>
          <w:szCs w:val="28"/>
          <w:shd w:val="clear" w:color="auto" w:fill="FFFFFF"/>
        </w:rPr>
        <w:t xml:space="preserve"> ONE</w:t>
      </w:r>
      <w:proofErr w:type="gramStart"/>
      <w:r>
        <w:rPr>
          <w:rFonts w:ascii="仿宋" w:eastAsia="仿宋" w:hAnsi="仿宋" w:cs="仿宋" w:hint="eastAsia"/>
          <w:color w:val="000000"/>
          <w:sz w:val="28"/>
          <w:szCs w:val="28"/>
          <w:shd w:val="clear" w:color="auto" w:fill="FFFFFF"/>
        </w:rPr>
        <w:t>,2017,10</w:t>
      </w:r>
      <w:proofErr w:type="gramEnd"/>
      <w:r>
        <w:rPr>
          <w:rFonts w:ascii="仿宋" w:eastAsia="仿宋" w:hAnsi="仿宋" w:cs="仿宋" w:hint="eastAsia"/>
          <w:color w:val="000000"/>
          <w:sz w:val="28"/>
          <w:szCs w:val="28"/>
          <w:shd w:val="clear" w:color="auto" w:fill="FFFFFF"/>
        </w:rPr>
        <w:t>(5).</w:t>
      </w:r>
      <w:bookmarkEnd w:id="160"/>
    </w:p>
    <w:p w:rsidR="008464B5" w:rsidRDefault="00064287">
      <w:pPr>
        <w:numPr>
          <w:ilvl w:val="0"/>
          <w:numId w:val="4"/>
        </w:numPr>
        <w:rPr>
          <w:rFonts w:ascii="仿宋" w:eastAsia="仿宋" w:hAnsi="仿宋" w:cs="仿宋"/>
          <w:color w:val="000000"/>
          <w:sz w:val="28"/>
          <w:szCs w:val="28"/>
          <w:shd w:val="clear" w:color="auto" w:fill="FFFFFF"/>
        </w:rPr>
      </w:pPr>
      <w:bookmarkStart w:id="161" w:name="_Ref16022"/>
      <w:r>
        <w:rPr>
          <w:rFonts w:ascii="仿宋" w:eastAsia="仿宋" w:hAnsi="仿宋" w:cs="仿宋" w:hint="eastAsia"/>
          <w:color w:val="000000"/>
          <w:sz w:val="28"/>
          <w:szCs w:val="28"/>
          <w:shd w:val="clear" w:color="auto" w:fill="FFFFFF"/>
        </w:rPr>
        <w:t xml:space="preserve">Guan </w:t>
      </w:r>
      <w:proofErr w:type="spellStart"/>
      <w:r>
        <w:rPr>
          <w:rFonts w:ascii="仿宋" w:eastAsia="仿宋" w:hAnsi="仿宋" w:cs="仿宋" w:hint="eastAsia"/>
          <w:color w:val="000000"/>
          <w:sz w:val="28"/>
          <w:szCs w:val="28"/>
          <w:shd w:val="clear" w:color="auto" w:fill="FFFFFF"/>
        </w:rPr>
        <w:t>Xiong</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Wei</w:t>
      </w:r>
      <w:proofErr w:type="gramStart"/>
      <w:r>
        <w:rPr>
          <w:rFonts w:ascii="仿宋" w:eastAsia="仿宋" w:hAnsi="仿宋" w:cs="仿宋" w:hint="eastAsia"/>
          <w:color w:val="000000"/>
          <w:sz w:val="28"/>
          <w:szCs w:val="28"/>
          <w:shd w:val="clear" w:color="auto" w:fill="FFFFFF"/>
        </w:rPr>
        <w:t>,Di</w:t>
      </w:r>
      <w:proofErr w:type="spellEnd"/>
      <w:proofErr w:type="gramEnd"/>
      <w:r>
        <w:rPr>
          <w:rFonts w:ascii="仿宋" w:eastAsia="仿宋" w:hAnsi="仿宋" w:cs="仿宋" w:hint="eastAsia"/>
          <w:color w:val="000000"/>
          <w:sz w:val="28"/>
          <w:szCs w:val="28"/>
          <w:shd w:val="clear" w:color="auto" w:fill="FFFFFF"/>
        </w:rPr>
        <w:t xml:space="preserve"> Bo </w:t>
      </w:r>
      <w:proofErr w:type="spellStart"/>
      <w:r>
        <w:rPr>
          <w:rFonts w:ascii="仿宋" w:eastAsia="仿宋" w:hAnsi="仿宋" w:cs="仿宋" w:hint="eastAsia"/>
          <w:color w:val="000000"/>
          <w:sz w:val="28"/>
          <w:szCs w:val="28"/>
          <w:shd w:val="clear" w:color="auto" w:fill="FFFFFF"/>
        </w:rPr>
        <w:t>Hou,Ping</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Jie</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Huang,Guang</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Xin</w:t>
      </w:r>
      <w:proofErr w:type="spellEnd"/>
      <w:r>
        <w:rPr>
          <w:rFonts w:ascii="仿宋" w:eastAsia="仿宋" w:hAnsi="仿宋" w:cs="仿宋" w:hint="eastAsia"/>
          <w:color w:val="000000"/>
          <w:sz w:val="28"/>
          <w:szCs w:val="28"/>
          <w:shd w:val="clear" w:color="auto" w:fill="FFFFFF"/>
        </w:rPr>
        <w:t xml:space="preserve"> Zhang. Development of a Web System for Water Quality Monitoring Information </w:t>
      </w:r>
      <w:proofErr w:type="gramStart"/>
      <w:r>
        <w:rPr>
          <w:rFonts w:ascii="仿宋" w:eastAsia="仿宋" w:hAnsi="仿宋" w:cs="仿宋" w:hint="eastAsia"/>
          <w:color w:val="000000"/>
          <w:sz w:val="28"/>
          <w:szCs w:val="28"/>
          <w:shd w:val="clear" w:color="auto" w:fill="FFFFFF"/>
        </w:rPr>
        <w:t>Management[</w:t>
      </w:r>
      <w:proofErr w:type="gramEnd"/>
      <w:r>
        <w:rPr>
          <w:rFonts w:ascii="仿宋" w:eastAsia="仿宋" w:hAnsi="仿宋" w:cs="仿宋" w:hint="eastAsia"/>
          <w:color w:val="000000"/>
          <w:sz w:val="28"/>
          <w:szCs w:val="28"/>
          <w:shd w:val="clear" w:color="auto" w:fill="FFFFFF"/>
        </w:rPr>
        <w:t>J]. Applied Mechanics and Materials</w:t>
      </w:r>
      <w:proofErr w:type="gramStart"/>
      <w:r>
        <w:rPr>
          <w:rFonts w:ascii="仿宋" w:eastAsia="仿宋" w:hAnsi="仿宋" w:cs="仿宋" w:hint="eastAsia"/>
          <w:color w:val="000000"/>
          <w:sz w:val="28"/>
          <w:szCs w:val="28"/>
          <w:shd w:val="clear" w:color="auto" w:fill="FFFFFF"/>
        </w:rPr>
        <w:t>,2013,2369</w:t>
      </w:r>
      <w:proofErr w:type="gramEnd"/>
      <w:r>
        <w:rPr>
          <w:rFonts w:ascii="仿宋" w:eastAsia="仿宋" w:hAnsi="仿宋" w:cs="仿宋" w:hint="eastAsia"/>
          <w:color w:val="000000"/>
          <w:sz w:val="28"/>
          <w:szCs w:val="28"/>
          <w:shd w:val="clear" w:color="auto" w:fill="FFFFFF"/>
        </w:rPr>
        <w:t>(316-317).</w:t>
      </w:r>
      <w:bookmarkEnd w:id="161"/>
    </w:p>
    <w:p w:rsidR="008464B5" w:rsidRDefault="00064287">
      <w:pPr>
        <w:numPr>
          <w:ilvl w:val="0"/>
          <w:numId w:val="4"/>
        </w:numPr>
        <w:rPr>
          <w:rFonts w:ascii="仿宋" w:eastAsia="仿宋" w:hAnsi="仿宋" w:cs="仿宋"/>
          <w:sz w:val="28"/>
          <w:szCs w:val="28"/>
        </w:rPr>
      </w:pPr>
      <w:bookmarkStart w:id="162" w:name="_Ref16466"/>
      <w:r>
        <w:rPr>
          <w:rFonts w:ascii="仿宋" w:eastAsia="仿宋" w:hAnsi="仿宋" w:cs="仿宋" w:hint="eastAsia"/>
          <w:color w:val="000000"/>
          <w:sz w:val="28"/>
          <w:szCs w:val="28"/>
          <w:shd w:val="clear" w:color="auto" w:fill="FFFFFF"/>
        </w:rPr>
        <w:lastRenderedPageBreak/>
        <w:t>罗文,兰全祥.基于Node.js的创新团队管理系统的优化与改进[J].信息技术与信息化,2020(09):22-25.</w:t>
      </w:r>
      <w:bookmarkEnd w:id="162"/>
    </w:p>
    <w:p w:rsidR="008464B5" w:rsidRDefault="00064287">
      <w:pPr>
        <w:numPr>
          <w:ilvl w:val="0"/>
          <w:numId w:val="4"/>
        </w:numPr>
        <w:rPr>
          <w:rFonts w:ascii="仿宋" w:eastAsia="仿宋" w:hAnsi="仿宋" w:cs="仿宋"/>
          <w:color w:val="000000"/>
          <w:sz w:val="28"/>
          <w:szCs w:val="28"/>
          <w:shd w:val="clear" w:color="auto" w:fill="FFFFFF"/>
        </w:rPr>
      </w:pPr>
      <w:bookmarkStart w:id="163" w:name="_Ref16472"/>
      <w:proofErr w:type="spellStart"/>
      <w:r>
        <w:rPr>
          <w:rFonts w:ascii="仿宋" w:eastAsia="仿宋" w:hAnsi="仿宋" w:cs="仿宋" w:hint="eastAsia"/>
          <w:color w:val="000000"/>
          <w:sz w:val="28"/>
          <w:szCs w:val="28"/>
          <w:shd w:val="clear" w:color="auto" w:fill="FFFFFF"/>
        </w:rPr>
        <w:t>Frolin</w:t>
      </w:r>
      <w:proofErr w:type="spellEnd"/>
      <w:r>
        <w:rPr>
          <w:rFonts w:ascii="仿宋" w:eastAsia="仿宋" w:hAnsi="仿宋" w:cs="仿宋" w:hint="eastAsia"/>
          <w:color w:val="000000"/>
          <w:sz w:val="28"/>
          <w:szCs w:val="28"/>
          <w:shd w:val="clear" w:color="auto" w:fill="FFFFFF"/>
        </w:rPr>
        <w:t xml:space="preserve"> S. </w:t>
      </w:r>
      <w:proofErr w:type="spellStart"/>
      <w:r>
        <w:rPr>
          <w:rFonts w:ascii="仿宋" w:eastAsia="仿宋" w:hAnsi="仿宋" w:cs="仿宋" w:hint="eastAsia"/>
          <w:color w:val="000000"/>
          <w:sz w:val="28"/>
          <w:szCs w:val="28"/>
          <w:shd w:val="clear" w:color="auto" w:fill="FFFFFF"/>
        </w:rPr>
        <w:t>Ocariza</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Jr.</w:t>
      </w:r>
      <w:proofErr w:type="gramStart"/>
      <w:r>
        <w:rPr>
          <w:rFonts w:ascii="仿宋" w:eastAsia="仿宋" w:hAnsi="仿宋" w:cs="仿宋" w:hint="eastAsia"/>
          <w:color w:val="000000"/>
          <w:sz w:val="28"/>
          <w:szCs w:val="28"/>
          <w:shd w:val="clear" w:color="auto" w:fill="FFFFFF"/>
        </w:rPr>
        <w:t>,Guanpeng</w:t>
      </w:r>
      <w:proofErr w:type="spellEnd"/>
      <w:proofErr w:type="gram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Li,Karthik</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Pattabiraman,Ali</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Mesbah</w:t>
      </w:r>
      <w:proofErr w:type="spellEnd"/>
      <w:r>
        <w:rPr>
          <w:rFonts w:ascii="仿宋" w:eastAsia="仿宋" w:hAnsi="仿宋" w:cs="仿宋" w:hint="eastAsia"/>
          <w:color w:val="000000"/>
          <w:sz w:val="28"/>
          <w:szCs w:val="28"/>
          <w:shd w:val="clear" w:color="auto" w:fill="FFFFFF"/>
        </w:rPr>
        <w:t>. Automatic fault localization for client‐side JavaScript[J]. Software Testing, Verification and Reliability</w:t>
      </w:r>
      <w:proofErr w:type="gramStart"/>
      <w:r>
        <w:rPr>
          <w:rFonts w:ascii="仿宋" w:eastAsia="仿宋" w:hAnsi="仿宋" w:cs="仿宋" w:hint="eastAsia"/>
          <w:color w:val="000000"/>
          <w:sz w:val="28"/>
          <w:szCs w:val="28"/>
          <w:shd w:val="clear" w:color="auto" w:fill="FFFFFF"/>
        </w:rPr>
        <w:t>,2016,26</w:t>
      </w:r>
      <w:proofErr w:type="gramEnd"/>
      <w:r>
        <w:rPr>
          <w:rFonts w:ascii="仿宋" w:eastAsia="仿宋" w:hAnsi="仿宋" w:cs="仿宋" w:hint="eastAsia"/>
          <w:color w:val="000000"/>
          <w:sz w:val="28"/>
          <w:szCs w:val="28"/>
          <w:shd w:val="clear" w:color="auto" w:fill="FFFFFF"/>
        </w:rPr>
        <w:t>(1).</w:t>
      </w:r>
      <w:bookmarkEnd w:id="163"/>
    </w:p>
    <w:p w:rsidR="008464B5" w:rsidRDefault="00064287">
      <w:pPr>
        <w:numPr>
          <w:ilvl w:val="0"/>
          <w:numId w:val="4"/>
        </w:numPr>
        <w:rPr>
          <w:rFonts w:ascii="仿宋" w:eastAsia="仿宋" w:hAnsi="仿宋" w:cs="仿宋"/>
          <w:color w:val="000000"/>
          <w:sz w:val="28"/>
          <w:szCs w:val="28"/>
          <w:shd w:val="clear" w:color="auto" w:fill="FFFFFF"/>
        </w:rPr>
      </w:pPr>
      <w:bookmarkStart w:id="164" w:name="_Ref16544"/>
      <w:proofErr w:type="spellStart"/>
      <w:r>
        <w:rPr>
          <w:rFonts w:ascii="仿宋" w:eastAsia="仿宋" w:hAnsi="仿宋" w:cs="仿宋" w:hint="eastAsia"/>
          <w:color w:val="000000"/>
          <w:sz w:val="28"/>
          <w:szCs w:val="28"/>
          <w:shd w:val="clear" w:color="auto" w:fill="FFFFFF"/>
        </w:rPr>
        <w:t>Huili</w:t>
      </w:r>
      <w:proofErr w:type="spell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Xue</w:t>
      </w:r>
      <w:proofErr w:type="gramStart"/>
      <w:r>
        <w:rPr>
          <w:rFonts w:ascii="仿宋" w:eastAsia="仿宋" w:hAnsi="仿宋" w:cs="仿宋" w:hint="eastAsia"/>
          <w:color w:val="000000"/>
          <w:sz w:val="28"/>
          <w:szCs w:val="28"/>
          <w:shd w:val="clear" w:color="auto" w:fill="FFFFFF"/>
        </w:rPr>
        <w:t>,Mengliang</w:t>
      </w:r>
      <w:proofErr w:type="spellEnd"/>
      <w:proofErr w:type="gramEnd"/>
      <w:r>
        <w:rPr>
          <w:rFonts w:ascii="仿宋" w:eastAsia="仿宋" w:hAnsi="仿宋" w:cs="仿宋" w:hint="eastAsia"/>
          <w:color w:val="000000"/>
          <w:sz w:val="28"/>
          <w:szCs w:val="28"/>
          <w:shd w:val="clear" w:color="auto" w:fill="FFFFFF"/>
        </w:rPr>
        <w:t xml:space="preserve"> </w:t>
      </w:r>
      <w:proofErr w:type="spellStart"/>
      <w:r>
        <w:rPr>
          <w:rFonts w:ascii="仿宋" w:eastAsia="仿宋" w:hAnsi="仿宋" w:cs="仿宋" w:hint="eastAsia"/>
          <w:color w:val="000000"/>
          <w:sz w:val="28"/>
          <w:szCs w:val="28"/>
          <w:shd w:val="clear" w:color="auto" w:fill="FFFFFF"/>
        </w:rPr>
        <w:t>Shao</w:t>
      </w:r>
      <w:proofErr w:type="spellEnd"/>
      <w:r>
        <w:rPr>
          <w:rFonts w:ascii="仿宋" w:eastAsia="仿宋" w:hAnsi="仿宋" w:cs="仿宋" w:hint="eastAsia"/>
          <w:color w:val="000000"/>
          <w:sz w:val="28"/>
          <w:szCs w:val="28"/>
          <w:shd w:val="clear" w:color="auto" w:fill="FFFFFF"/>
        </w:rPr>
        <w:t xml:space="preserve">. Key technologies for solving high-concurrency problems in web </w:t>
      </w:r>
      <w:proofErr w:type="gramStart"/>
      <w:r>
        <w:rPr>
          <w:rFonts w:ascii="仿宋" w:eastAsia="仿宋" w:hAnsi="仿宋" w:cs="仿宋" w:hint="eastAsia"/>
          <w:color w:val="000000"/>
          <w:sz w:val="28"/>
          <w:szCs w:val="28"/>
          <w:shd w:val="clear" w:color="auto" w:fill="FFFFFF"/>
        </w:rPr>
        <w:t>systems[</w:t>
      </w:r>
      <w:proofErr w:type="gramEnd"/>
      <w:r>
        <w:rPr>
          <w:rFonts w:ascii="仿宋" w:eastAsia="仿宋" w:hAnsi="仿宋" w:cs="仿宋" w:hint="eastAsia"/>
          <w:color w:val="000000"/>
          <w:sz w:val="28"/>
          <w:szCs w:val="28"/>
          <w:shd w:val="clear" w:color="auto" w:fill="FFFFFF"/>
        </w:rPr>
        <w:t>J]. Journal of Computational Methods in Sciences and Engineering</w:t>
      </w:r>
      <w:proofErr w:type="gramStart"/>
      <w:r>
        <w:rPr>
          <w:rFonts w:ascii="仿宋" w:eastAsia="仿宋" w:hAnsi="仿宋" w:cs="仿宋" w:hint="eastAsia"/>
          <w:color w:val="000000"/>
          <w:sz w:val="28"/>
          <w:szCs w:val="28"/>
          <w:shd w:val="clear" w:color="auto" w:fill="FFFFFF"/>
        </w:rPr>
        <w:t>,2018,18</w:t>
      </w:r>
      <w:proofErr w:type="gramEnd"/>
      <w:r>
        <w:rPr>
          <w:rFonts w:ascii="仿宋" w:eastAsia="仿宋" w:hAnsi="仿宋" w:cs="仿宋" w:hint="eastAsia"/>
          <w:color w:val="000000"/>
          <w:sz w:val="28"/>
          <w:szCs w:val="28"/>
          <w:shd w:val="clear" w:color="auto" w:fill="FFFFFF"/>
        </w:rPr>
        <w:t>(2).</w:t>
      </w:r>
      <w:bookmarkEnd w:id="164"/>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jc w:val="center"/>
        <w:rPr>
          <w:rFonts w:eastAsia="仿宋"/>
          <w:sz w:val="28"/>
        </w:rPr>
      </w:pPr>
    </w:p>
    <w:p w:rsidR="008464B5" w:rsidRDefault="008464B5">
      <w:pPr>
        <w:tabs>
          <w:tab w:val="right" w:leader="middleDot" w:pos="8400"/>
        </w:tabs>
        <w:spacing w:line="480" w:lineRule="exact"/>
      </w:pPr>
    </w:p>
    <w:p w:rsidR="008464B5" w:rsidRDefault="008464B5">
      <w:pPr>
        <w:tabs>
          <w:tab w:val="right" w:leader="middleDot" w:pos="8400"/>
        </w:tabs>
        <w:spacing w:line="480" w:lineRule="exact"/>
      </w:pPr>
    </w:p>
    <w:p w:rsidR="008464B5" w:rsidRDefault="00064287">
      <w:pPr>
        <w:tabs>
          <w:tab w:val="right" w:leader="middleDot" w:pos="8400"/>
        </w:tabs>
        <w:spacing w:line="480" w:lineRule="exact"/>
        <w:jc w:val="center"/>
        <w:outlineLvl w:val="0"/>
        <w:rPr>
          <w:rFonts w:ascii="黑体" w:eastAsia="黑体"/>
          <w:sz w:val="32"/>
          <w:szCs w:val="32"/>
        </w:rPr>
      </w:pPr>
      <w:bookmarkStart w:id="165" w:name="_Toc16694"/>
      <w:r>
        <w:rPr>
          <w:rFonts w:ascii="黑体" w:eastAsia="黑体"/>
          <w:sz w:val="32"/>
          <w:szCs w:val="32"/>
        </w:rPr>
        <w:t>致谢</w:t>
      </w:r>
      <w:bookmarkEnd w:id="165"/>
    </w:p>
    <w:p w:rsidR="008464B5" w:rsidRDefault="008464B5">
      <w:pPr>
        <w:tabs>
          <w:tab w:val="right" w:leader="middleDot" w:pos="8400"/>
        </w:tabs>
        <w:spacing w:line="480" w:lineRule="exact"/>
        <w:ind w:firstLineChars="200" w:firstLine="560"/>
        <w:jc w:val="center"/>
        <w:rPr>
          <w:rFonts w:eastAsia="黑体"/>
          <w:sz w:val="28"/>
        </w:rPr>
      </w:pPr>
    </w:p>
    <w:p w:rsidR="008464B5" w:rsidRDefault="00064287">
      <w:pPr>
        <w:tabs>
          <w:tab w:val="right" w:leader="middleDot" w:pos="8400"/>
        </w:tabs>
        <w:spacing w:line="480" w:lineRule="exact"/>
        <w:ind w:firstLineChars="200" w:firstLine="560"/>
        <w:rPr>
          <w:rFonts w:ascii="仿宋" w:eastAsia="仿宋" w:hAnsi="仿宋" w:cs="仿宋"/>
          <w:sz w:val="28"/>
        </w:rPr>
      </w:pPr>
      <w:r>
        <w:rPr>
          <w:rFonts w:ascii="仿宋" w:eastAsia="仿宋" w:hAnsi="仿宋" w:cs="仿宋" w:hint="eastAsia"/>
          <w:sz w:val="28"/>
        </w:rPr>
        <w:t>论文即将完成，这也预示着我的大学生活也即将迎来结束。从进入大学到如今，匆匆四年时光，我受到了各个老师的亲切指导，同学们的热切帮助，在此我向诸位老师，同学表示真诚的感谢！感谢在这段时期给予我的照顾和帮助。同时再次感谢我的导师，刘方舟老师，感谢在论文期间对我的帮助和指导。</w:t>
      </w:r>
    </w:p>
    <w:p w:rsidR="008464B5" w:rsidRDefault="00064287">
      <w:pPr>
        <w:tabs>
          <w:tab w:val="right" w:leader="middleDot" w:pos="8400"/>
        </w:tabs>
        <w:spacing w:line="480" w:lineRule="exact"/>
        <w:ind w:firstLineChars="200" w:firstLine="560"/>
        <w:rPr>
          <w:rFonts w:ascii="仿宋" w:eastAsia="仿宋" w:hAnsi="仿宋" w:cs="仿宋"/>
          <w:sz w:val="28"/>
        </w:rPr>
      </w:pPr>
      <w:r>
        <w:rPr>
          <w:rFonts w:ascii="仿宋" w:eastAsia="仿宋" w:hAnsi="仿宋" w:cs="仿宋" w:hint="eastAsia"/>
          <w:sz w:val="28"/>
        </w:rPr>
        <w:t>大学生活一路走来，正是有诸多的帮助和关心，我的大学生活和毕业论文才得以顺利走过。最后，感想学校四年来对我的培养，在今后的生活，我也定当不负学校，老师的期望，时刻激励自己，不断提升自我。</w:t>
      </w:r>
    </w:p>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Pr>
        <w:tabs>
          <w:tab w:val="right" w:leader="middleDot" w:pos="8400"/>
        </w:tabs>
        <w:spacing w:line="480" w:lineRule="exact"/>
        <w:rPr>
          <w:rFonts w:eastAsia="黑体"/>
          <w:sz w:val="32"/>
        </w:rPr>
        <w:sectPr w:rsidR="008464B5">
          <w:footerReference w:type="default" r:id="rId20"/>
          <w:pgSz w:w="11906" w:h="16838"/>
          <w:pgMar w:top="1440" w:right="1800" w:bottom="1440" w:left="1800" w:header="851" w:footer="992" w:gutter="0"/>
          <w:pgNumType w:start="1"/>
          <w:cols w:space="425"/>
          <w:docGrid w:type="lines" w:linePitch="312"/>
        </w:sectPr>
      </w:pPr>
    </w:p>
    <w:p w:rsidR="008464B5" w:rsidRDefault="00064287">
      <w:pPr>
        <w:tabs>
          <w:tab w:val="right" w:leader="middleDot" w:pos="8400"/>
        </w:tabs>
        <w:spacing w:line="480" w:lineRule="exact"/>
        <w:jc w:val="center"/>
        <w:rPr>
          <w:rFonts w:eastAsia="黑体"/>
          <w:sz w:val="32"/>
        </w:rPr>
      </w:pPr>
      <w:r>
        <w:rPr>
          <w:rFonts w:eastAsia="黑体"/>
          <w:sz w:val="32"/>
        </w:rPr>
        <w:lastRenderedPageBreak/>
        <w:t>外文翻译</w:t>
      </w:r>
      <w:r>
        <w:rPr>
          <w:rFonts w:eastAsia="黑体" w:hint="eastAsia"/>
          <w:sz w:val="32"/>
        </w:rPr>
        <w:t>译</w:t>
      </w:r>
      <w:r>
        <w:rPr>
          <w:rFonts w:eastAsia="黑体"/>
          <w:sz w:val="32"/>
        </w:rPr>
        <w:t>文</w:t>
      </w:r>
    </w:p>
    <w:p w:rsidR="008464B5" w:rsidRDefault="008464B5"/>
    <w:p w:rsidR="008464B5" w:rsidRDefault="008464B5"/>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xml:space="preserve">实时协作 (RTC) 在这两个领域都有悠久的历史 研究和工程领域。它正在获得显着 在 COVID-19 大流行期间流行。对于地理上分散的团队，团队成员通常必须拥有用于会议的远程协作工具 和演示目的。此外，考虑到分布式和快速增长的数据量和快速 现代网络浏览器的发展，有必要提供一个有组织的基于网络的群体感知平台来支持 大量用户之间的协作。在 RTC 平台中，不仅多媒体的工件是共享的，而且是共享的。 对工件的控制是广播和同步的。 </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xml:space="preserve">一些开创性的工作，如 </w:t>
      </w:r>
      <w:proofErr w:type="spellStart"/>
      <w:r>
        <w:rPr>
          <w:rFonts w:ascii="仿宋" w:eastAsia="仿宋" w:hAnsi="仿宋" w:cs="仿宋" w:hint="eastAsia"/>
          <w:sz w:val="28"/>
        </w:rPr>
        <w:t>GroupSketch</w:t>
      </w:r>
      <w:proofErr w:type="spellEnd"/>
      <w:r>
        <w:rPr>
          <w:rFonts w:ascii="仿宋" w:eastAsia="仿宋" w:hAnsi="仿宋" w:cs="仿宋" w:hint="eastAsia"/>
          <w:sz w:val="28"/>
        </w:rPr>
        <w:t xml:space="preserve"> [1]， </w:t>
      </w:r>
      <w:proofErr w:type="spellStart"/>
      <w:r>
        <w:rPr>
          <w:rFonts w:ascii="仿宋" w:eastAsia="仿宋" w:hAnsi="仿宋" w:cs="仿宋" w:hint="eastAsia"/>
          <w:sz w:val="28"/>
        </w:rPr>
        <w:t>VideoWhiteboard</w:t>
      </w:r>
      <w:proofErr w:type="spellEnd"/>
      <w:r>
        <w:rPr>
          <w:rFonts w:ascii="仿宋" w:eastAsia="仿宋" w:hAnsi="仿宋" w:cs="仿宋" w:hint="eastAsia"/>
          <w:sz w:val="28"/>
        </w:rPr>
        <w:t xml:space="preserve"> [2] 和 </w:t>
      </w:r>
      <w:proofErr w:type="spellStart"/>
      <w:r>
        <w:rPr>
          <w:rFonts w:ascii="仿宋" w:eastAsia="仿宋" w:hAnsi="仿宋" w:cs="仿宋" w:hint="eastAsia"/>
          <w:sz w:val="28"/>
        </w:rPr>
        <w:t>Liveboard</w:t>
      </w:r>
      <w:proofErr w:type="spellEnd"/>
      <w:r>
        <w:rPr>
          <w:rFonts w:ascii="仿宋" w:eastAsia="仿宋" w:hAnsi="仿宋" w:cs="仿宋" w:hint="eastAsia"/>
          <w:sz w:val="28"/>
        </w:rPr>
        <w:t xml:space="preserve"> [3] 通过捕获用户的绘图实现了协作多媒体系统 并将它们投影到远程屏幕上。基于相同的 技术，各种屏幕共享产品，例如Zoom， 开发了 Cisco WebEx 和 Google Hangouts/Meet 并且现在被广泛使用。近期，随着高速发展 现代网络技术，大量基于网络的协作 开发了包括 </w:t>
      </w:r>
      <w:proofErr w:type="spellStart"/>
      <w:r>
        <w:rPr>
          <w:rFonts w:ascii="仿宋" w:eastAsia="仿宋" w:hAnsi="仿宋" w:cs="仿宋" w:hint="eastAsia"/>
          <w:sz w:val="28"/>
        </w:rPr>
        <w:t>Collabode</w:t>
      </w:r>
      <w:proofErr w:type="spellEnd"/>
      <w:r>
        <w:rPr>
          <w:rFonts w:ascii="仿宋" w:eastAsia="仿宋" w:hAnsi="仿宋" w:cs="仿宋" w:hint="eastAsia"/>
          <w:sz w:val="28"/>
        </w:rPr>
        <w:t xml:space="preserve"> [4]、</w:t>
      </w:r>
      <w:proofErr w:type="spellStart"/>
      <w:r>
        <w:rPr>
          <w:rFonts w:ascii="仿宋" w:eastAsia="仿宋" w:hAnsi="仿宋" w:cs="仿宋" w:hint="eastAsia"/>
          <w:sz w:val="28"/>
        </w:rPr>
        <w:t>RichReview</w:t>
      </w:r>
      <w:proofErr w:type="spellEnd"/>
      <w:r>
        <w:rPr>
          <w:rFonts w:ascii="仿宋" w:eastAsia="仿宋" w:hAnsi="仿宋" w:cs="仿宋" w:hint="eastAsia"/>
          <w:sz w:val="28"/>
        </w:rPr>
        <w:t xml:space="preserve">++ [5] 和 Tele Board [6] 在内的工具。 </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xml:space="preserve">据我们所知，尽管已经为多种用途开发了各种基于 Web 的群件工具，例如 作为白板绘图和文档编辑，没有系统可以 集成这些功能以适应通用多媒体协作。金等人。 [7]做出了宝贵的贡献 在这个方向上，他们提出了 MVC 架构 用于无处不在的协作。他们的工具仍然只处理 静态媒体，如白板图纸和图像，没有 有效地处理具有动态的其他类型的媒体 视频和网页等内容。 此外，对于目前流行的屏幕共享产品， 在特定会话中，媒体的内容和 对媒体的操纵是通过捕获 连续显示，导致网络消耗大 带宽。这对地理上的大 团队分散，网络质量不稳定。相比之下，我们建议将演示文稿的内容拆分为 静态媒体资源和动态动作。静态媒体 资源，例如视频或 PDF 文档，可以是 事先传送给与会者；和动态事件 发生在会话中，例如使视频静音，并广播和 即时同步。因此，协作会话是 组织为静态材料和动态的组合 </w:t>
      </w:r>
      <w:r>
        <w:rPr>
          <w:rFonts w:ascii="仿宋" w:eastAsia="仿宋" w:hAnsi="仿宋" w:cs="仿宋" w:hint="eastAsia"/>
          <w:sz w:val="28"/>
        </w:rPr>
        <w:lastRenderedPageBreak/>
        <w:t>封装在事件驱动的消息流中的事件。 通过这些消息，我们还实现了协作事件的精确记录和回放，使我们的工作与众不同 来自传统的协作平台。</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为了弥补上述先前工作中的研究空白， 我们提出了一个上下文感知的基于网络的协作多媒体系统——</w:t>
      </w:r>
      <w:proofErr w:type="spellStart"/>
      <w:r>
        <w:rPr>
          <w:rFonts w:ascii="仿宋" w:eastAsia="仿宋" w:hAnsi="仿宋" w:cs="仿宋" w:hint="eastAsia"/>
          <w:sz w:val="28"/>
        </w:rPr>
        <w:t>CWcollab</w:t>
      </w:r>
      <w:proofErr w:type="spellEnd"/>
      <w:r>
        <w:rPr>
          <w:rFonts w:ascii="仿宋" w:eastAsia="仿宋" w:hAnsi="仿宋" w:cs="仿宋" w:hint="eastAsia"/>
          <w:sz w:val="28"/>
        </w:rPr>
        <w:t xml:space="preserve">。具体来说，我们的贡献是： </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xml:space="preserve">1) 通用协作多媒体系统。 </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xml:space="preserve">• 支持一般多媒体。不仅是静态媒体（PDF 文档、图像等），还包括动态媒体 媒体（视频、网页等），在 </w:t>
      </w:r>
      <w:proofErr w:type="spellStart"/>
      <w:r>
        <w:rPr>
          <w:rFonts w:ascii="仿宋" w:eastAsia="仿宋" w:hAnsi="仿宋" w:cs="仿宋" w:hint="eastAsia"/>
          <w:sz w:val="28"/>
        </w:rPr>
        <w:t>CWcollab</w:t>
      </w:r>
      <w:proofErr w:type="spellEnd"/>
      <w:r>
        <w:rPr>
          <w:rFonts w:ascii="仿宋" w:eastAsia="仿宋" w:hAnsi="仿宋" w:cs="仿宋" w:hint="eastAsia"/>
          <w:sz w:val="28"/>
        </w:rPr>
        <w:t xml:space="preserve">。这一显着特点使我们的 以前工作的工作，如表 I 所示。 </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xml:space="preserve">• 支持一般事件。会话中的所有操作 被捕获为事件，在 飞。这也表明系统对其他人开放 插件模式中的可能扩展。开发者 可以根据我们的制服在不同类型的媒体上添加对各种协作事件的支持 界面，在第 III-A 节中演示。 </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支持一般环境。我们的系统是 完全基于网络。用户可以通过以下方式访问系统 各种平台，包括台式机、平板电脑和 移动设备，只要支持 Web 浏览器。这显着消除了复杂性 在不同平台上的设置。</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xml:space="preserve">2) 一种对象优先的上下文感知方法，用于捕获和重放媒体动作以实现丰富的功能 网络带宽低。 </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xml:space="preserve">• 对象优先的媒体控制。据我们所知，大多数基于 Web 的协作工具都是 基于位置或基于比例，这意味着 媒体控制通过绝对或相对位置同步。不过很多网站 已经应用了响应式网页设计，其中 用户界面在具有各种屏幕尺寸的各种设备上自动调整。这构成 捕捉和回放事件的挑战 传统的基于位置的方法。相比之下， 在 </w:t>
      </w:r>
      <w:proofErr w:type="spellStart"/>
      <w:r>
        <w:rPr>
          <w:rFonts w:ascii="仿宋" w:eastAsia="仿宋" w:hAnsi="仿宋" w:cs="仿宋" w:hint="eastAsia"/>
          <w:sz w:val="28"/>
        </w:rPr>
        <w:t>CWcollab</w:t>
      </w:r>
      <w:proofErr w:type="spellEnd"/>
      <w:r>
        <w:rPr>
          <w:rFonts w:ascii="仿宋" w:eastAsia="仿宋" w:hAnsi="仿宋" w:cs="仿宋" w:hint="eastAsia"/>
          <w:sz w:val="28"/>
        </w:rPr>
        <w:t xml:space="preserve"> 中，媒体控件与媒体相关 对象。我们提出了一个对象优先的混合 同步方法，代表每个动作 在简单的消息中，在第 III-B 节中讨论。 </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 丰富的功能。由于每个媒体控件都由一个简单的消息表示，</w:t>
      </w:r>
      <w:proofErr w:type="spellStart"/>
      <w:r>
        <w:rPr>
          <w:rFonts w:ascii="仿宋" w:eastAsia="仿宋" w:hAnsi="仿宋" w:cs="仿宋" w:hint="eastAsia"/>
          <w:sz w:val="28"/>
        </w:rPr>
        <w:t>CWcollab</w:t>
      </w:r>
      <w:proofErr w:type="spellEnd"/>
      <w:r>
        <w:rPr>
          <w:rFonts w:ascii="仿宋" w:eastAsia="仿宋" w:hAnsi="仿宋" w:cs="仿宋" w:hint="eastAsia"/>
          <w:sz w:val="28"/>
        </w:rPr>
        <w:t xml:space="preserve"> 还支持 丰富的交互功能，用于协作和 演示，例如材料准备，实时 同步和精确重播会话。 </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lastRenderedPageBreak/>
        <w:t xml:space="preserve">• 网络带宽低。对象优先方法的使用也意味着 </w:t>
      </w:r>
      <w:proofErr w:type="spellStart"/>
      <w:r>
        <w:rPr>
          <w:rFonts w:ascii="仿宋" w:eastAsia="仿宋" w:hAnsi="仿宋" w:cs="仿宋" w:hint="eastAsia"/>
          <w:sz w:val="28"/>
        </w:rPr>
        <w:t>CWcollab</w:t>
      </w:r>
      <w:proofErr w:type="spellEnd"/>
      <w:r>
        <w:rPr>
          <w:rFonts w:ascii="仿宋" w:eastAsia="仿宋" w:hAnsi="仿宋" w:cs="仿宋" w:hint="eastAsia"/>
          <w:sz w:val="28"/>
        </w:rPr>
        <w:t xml:space="preserve"> 具有非常低的带宽使用率，与 当前的视频会议产品，例如 Zoom 和谷歌环聊。在我们的研究中，数百 千字节足以将事件存储在 会话，与使用的数百兆字节相比 在屏幕共享工具中。</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hint="eastAsia"/>
          <w:sz w:val="28"/>
        </w:rPr>
        <w:t>本文的其余部分在第二部分介绍了相关工作，在第三部分讨论了架构设计和实现，并在第四部分评估了我们的平台，包括与 Google Hangouts 的比较。</w:t>
      </w:r>
      <w:r>
        <w:rPr>
          <w:rFonts w:ascii="仿宋" w:eastAsia="仿宋" w:hAnsi="仿宋" w:cs="仿宋"/>
          <w:sz w:val="28"/>
        </w:rPr>
        <w:t xml:space="preserve"> 第五节总结了本文。</w:t>
      </w:r>
    </w:p>
    <w:p w:rsidR="008464B5" w:rsidRDefault="00064287">
      <w:pPr>
        <w:tabs>
          <w:tab w:val="right" w:leader="middleDot" w:pos="8400"/>
        </w:tabs>
        <w:spacing w:line="480" w:lineRule="exact"/>
        <w:ind w:firstLine="560"/>
        <w:rPr>
          <w:rFonts w:ascii="仿宋" w:eastAsia="仿宋" w:hAnsi="仿宋" w:cs="仿宋"/>
          <w:sz w:val="28"/>
        </w:rPr>
      </w:pPr>
      <w:r>
        <w:rPr>
          <w:rFonts w:ascii="仿宋" w:eastAsia="仿宋" w:hAnsi="仿宋" w:cs="仿宋"/>
          <w:sz w:val="28"/>
        </w:rPr>
        <w:t xml:space="preserve">RTC 通常被认为是计算机支持的协作工作的一个子域。以前，人们通过视频/音频通话实现基本的远程协作。虽然很明显，这种形式的交流只能允许非常初步的合作。之后，研究人员开发了更复杂的协作应用程序。一些开创性的工作包括 </w:t>
      </w:r>
      <w:proofErr w:type="spellStart"/>
      <w:r>
        <w:rPr>
          <w:rFonts w:ascii="仿宋" w:eastAsia="仿宋" w:hAnsi="仿宋" w:cs="仿宋"/>
          <w:sz w:val="28"/>
        </w:rPr>
        <w:t>GroupSketch</w:t>
      </w:r>
      <w:proofErr w:type="spellEnd"/>
      <w:r>
        <w:rPr>
          <w:rFonts w:ascii="仿宋" w:eastAsia="仿宋" w:hAnsi="仿宋" w:cs="仿宋"/>
          <w:sz w:val="28"/>
        </w:rPr>
        <w:t xml:space="preserve"> [1]、</w:t>
      </w:r>
      <w:proofErr w:type="spellStart"/>
      <w:r>
        <w:rPr>
          <w:rFonts w:ascii="仿宋" w:eastAsia="仿宋" w:hAnsi="仿宋" w:cs="仿宋"/>
          <w:sz w:val="28"/>
        </w:rPr>
        <w:t>VideoWhite</w:t>
      </w:r>
      <w:proofErr w:type="spellEnd"/>
      <w:r>
        <w:rPr>
          <w:rFonts w:ascii="仿宋" w:eastAsia="仿宋" w:hAnsi="仿宋" w:cs="仿宋"/>
          <w:sz w:val="28"/>
        </w:rPr>
        <w:t xml:space="preserve"> board [2] 和 </w:t>
      </w:r>
      <w:proofErr w:type="spellStart"/>
      <w:r>
        <w:rPr>
          <w:rFonts w:ascii="仿宋" w:eastAsia="仿宋" w:hAnsi="仿宋" w:cs="仿宋"/>
          <w:sz w:val="28"/>
        </w:rPr>
        <w:t>Liveboard</w:t>
      </w:r>
      <w:proofErr w:type="spellEnd"/>
      <w:r>
        <w:rPr>
          <w:rFonts w:ascii="仿宋" w:eastAsia="仿宋" w:hAnsi="仿宋" w:cs="仿宋"/>
          <w:sz w:val="28"/>
        </w:rPr>
        <w:t xml:space="preserve"> [3]。在这些初步系统中，用户和他们的图纸被摄像头捕捉、传输并投射到远程屏幕上。这些系统的一个问题是仅传输屏幕截图，因此它们缺乏在地理上分散的人们之间提供交互的灵活性。随后，研究人员开发了更精细的原生桌面协作应用程序。例如，布斯等人。 [8] 提出了一种“mighty mouse”多屏协同工具，通过 VNC 协议提供平滑的鼠标跨平台移动。这种系统的一个关键问题是它们通常需要在不同平台上进行复杂的设置，因为它们需要在这些平台上具有不同的实现。</w:t>
      </w:r>
    </w:p>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8464B5"/>
    <w:p w:rsidR="008464B5" w:rsidRDefault="00064287">
      <w:pPr>
        <w:tabs>
          <w:tab w:val="right" w:leader="middleDot" w:pos="8400"/>
        </w:tabs>
        <w:spacing w:line="480" w:lineRule="exact"/>
        <w:jc w:val="center"/>
        <w:rPr>
          <w:rFonts w:eastAsia="黑体"/>
          <w:sz w:val="32"/>
        </w:rPr>
      </w:pPr>
      <w:r>
        <w:rPr>
          <w:rFonts w:eastAsia="黑体"/>
          <w:sz w:val="32"/>
        </w:rPr>
        <w:t>外文翻译</w:t>
      </w:r>
      <w:r>
        <w:rPr>
          <w:rFonts w:eastAsia="黑体" w:hint="eastAsia"/>
          <w:sz w:val="32"/>
        </w:rPr>
        <w:t>原文</w:t>
      </w:r>
    </w:p>
    <w:p w:rsidR="008464B5" w:rsidRDefault="008464B5">
      <w:pPr>
        <w:tabs>
          <w:tab w:val="right" w:leader="middleDot" w:pos="8400"/>
        </w:tabs>
        <w:spacing w:line="480" w:lineRule="exact"/>
        <w:ind w:firstLineChars="200" w:firstLine="560"/>
        <w:rPr>
          <w:rFonts w:eastAsia="仿宋"/>
          <w:sz w:val="28"/>
        </w:rPr>
      </w:pPr>
    </w:p>
    <w:p w:rsidR="008464B5" w:rsidRDefault="00064287">
      <w:pPr>
        <w:tabs>
          <w:tab w:val="right" w:leader="middleDot" w:pos="8400"/>
        </w:tabs>
        <w:spacing w:line="480" w:lineRule="exact"/>
        <w:ind w:firstLineChars="200" w:firstLine="560"/>
        <w:rPr>
          <w:rFonts w:eastAsia="黑体"/>
          <w:sz w:val="28"/>
          <w:szCs w:val="28"/>
        </w:rPr>
      </w:pPr>
      <w:r>
        <w:rPr>
          <w:rFonts w:eastAsia="仿宋" w:hint="eastAsia"/>
          <w:sz w:val="28"/>
        </w:rPr>
        <w:t>原文出处：</w:t>
      </w:r>
      <w:r>
        <w:rPr>
          <w:rFonts w:ascii="仿宋" w:eastAsia="仿宋" w:hAnsi="仿宋" w:cs="仿宋" w:hint="eastAsia"/>
          <w:sz w:val="28"/>
          <w:szCs w:val="28"/>
        </w:rPr>
        <w:t>C. Tang， B. Wang， C. Y. R. Chen and H. Wu， “</w:t>
      </w:r>
      <w:proofErr w:type="spellStart"/>
      <w:r>
        <w:rPr>
          <w:rFonts w:ascii="仿宋" w:eastAsia="仿宋" w:hAnsi="仿宋" w:cs="仿宋" w:hint="eastAsia"/>
          <w:sz w:val="28"/>
          <w:szCs w:val="28"/>
        </w:rPr>
        <w:t>CWcollab</w:t>
      </w:r>
      <w:proofErr w:type="spellEnd"/>
      <w:r>
        <w:rPr>
          <w:rFonts w:ascii="仿宋" w:eastAsia="仿宋" w:hAnsi="仿宋" w:cs="仿宋" w:hint="eastAsia"/>
          <w:sz w:val="28"/>
          <w:szCs w:val="28"/>
        </w:rPr>
        <w:t>： A Context-Aware Web-Based Collaborative Multimedia System”， ICC 2021 - IEEE International Conference on Communications， 2021</w:t>
      </w:r>
      <w:del w:id="166" w:author="Ark New" w:date="2022-05-01T18:19:00Z">
        <w:r w:rsidDel="0061133A">
          <w:rPr>
            <w:rFonts w:ascii="仿宋" w:eastAsia="仿宋" w:hAnsi="仿宋" w:cs="仿宋" w:hint="eastAsia"/>
            <w:sz w:val="28"/>
            <w:szCs w:val="28"/>
          </w:rPr>
          <w:delText xml:space="preserve">， pp. </w:delText>
        </w:r>
      </w:del>
      <w:ins w:id="167" w:author="Ark New" w:date="2022-05-01T18:19:00Z">
        <w:r w:rsidR="0061133A">
          <w:rPr>
            <w:rFonts w:ascii="仿宋" w:eastAsia="仿宋" w:hAnsi="仿宋" w:cs="仿宋" w:hint="eastAsia"/>
            <w:sz w:val="28"/>
            <w:szCs w:val="28"/>
          </w:rPr>
          <w:t>:</w:t>
        </w:r>
      </w:ins>
      <w:r>
        <w:rPr>
          <w:rFonts w:ascii="仿宋" w:eastAsia="仿宋" w:hAnsi="仿宋" w:cs="仿宋" w:hint="eastAsia"/>
          <w:sz w:val="28"/>
          <w:szCs w:val="28"/>
        </w:rPr>
        <w:t>1-6</w:t>
      </w:r>
      <w:del w:id="168" w:author="Ark New" w:date="2022-05-01T18:19:00Z">
        <w:r w:rsidDel="0061133A">
          <w:rPr>
            <w:rFonts w:ascii="仿宋" w:eastAsia="仿宋" w:hAnsi="仿宋" w:cs="仿宋" w:hint="eastAsia"/>
            <w:sz w:val="28"/>
            <w:szCs w:val="28"/>
          </w:rPr>
          <w:delText>， doi： 10.1109/ICC42927.2021.9500377</w:delText>
        </w:r>
      </w:del>
      <w:r>
        <w:rPr>
          <w:rFonts w:ascii="仿宋" w:eastAsia="仿宋" w:hAnsi="仿宋" w:cs="仿宋" w:hint="eastAsia"/>
          <w:sz w:val="28"/>
          <w:szCs w:val="28"/>
        </w:rPr>
        <w:t>.</w:t>
      </w:r>
    </w:p>
    <w:p w:rsidR="008464B5" w:rsidRDefault="008464B5">
      <w:pPr>
        <w:tabs>
          <w:tab w:val="right" w:leader="middleDot" w:pos="8400"/>
        </w:tabs>
        <w:spacing w:line="480" w:lineRule="exact"/>
        <w:ind w:firstLine="560"/>
        <w:rPr>
          <w:rFonts w:eastAsia="仿宋"/>
          <w:sz w:val="28"/>
        </w:rPr>
      </w:pPr>
    </w:p>
    <w:p w:rsidR="008464B5" w:rsidRDefault="00064287">
      <w:pPr>
        <w:tabs>
          <w:tab w:val="right" w:leader="middleDot" w:pos="8400"/>
        </w:tabs>
        <w:spacing w:line="480" w:lineRule="exact"/>
        <w:ind w:firstLine="560"/>
        <w:rPr>
          <w:rFonts w:eastAsia="仿宋"/>
          <w:sz w:val="28"/>
        </w:rPr>
      </w:pPr>
      <w:r>
        <w:rPr>
          <w:rFonts w:eastAsia="仿宋"/>
          <w:sz w:val="28"/>
        </w:rPr>
        <w:t xml:space="preserve">Real-Time Collaboration (RTC) has a long history in both research and engineering domains. It is gaining </w:t>
      </w:r>
      <w:proofErr w:type="spellStart"/>
      <w:r>
        <w:rPr>
          <w:rFonts w:eastAsia="仿宋"/>
          <w:sz w:val="28"/>
        </w:rPr>
        <w:t>signifificant</w:t>
      </w:r>
      <w:proofErr w:type="spellEnd"/>
      <w:r>
        <w:rPr>
          <w:rFonts w:eastAsia="仿宋"/>
          <w:sz w:val="28"/>
        </w:rPr>
        <w:t xml:space="preserve"> popularity during the COVID-19 pandemic period. For geographically dispersed teams, it is usually essential for teammates to have a remote collaboration tool for conferencing and presentation purposes. Additionally, considering the distributed and rapidly increasing volume of data and expeditious development of modern web browsers, it is necessary to provide an organized web-based group-aware platform to support collaboration among a large number of users. In RTC platforms, not only are the artifacts of multimedia shared but also the controls on the artifacts are broadcast and synchronized.</w:t>
      </w:r>
    </w:p>
    <w:p w:rsidR="008464B5" w:rsidRDefault="00064287">
      <w:pPr>
        <w:tabs>
          <w:tab w:val="right" w:leader="middleDot" w:pos="8400"/>
        </w:tabs>
        <w:spacing w:line="480" w:lineRule="exact"/>
        <w:ind w:firstLine="560"/>
        <w:rPr>
          <w:rFonts w:eastAsia="仿宋"/>
          <w:sz w:val="28"/>
        </w:rPr>
      </w:pPr>
      <w:r>
        <w:rPr>
          <w:rFonts w:eastAsia="仿宋"/>
          <w:sz w:val="28"/>
        </w:rPr>
        <w:t xml:space="preserve">Some of the pioneering work, such as </w:t>
      </w:r>
      <w:proofErr w:type="spellStart"/>
      <w:r>
        <w:rPr>
          <w:rFonts w:eastAsia="仿宋"/>
          <w:sz w:val="28"/>
        </w:rPr>
        <w:t>GroupSketch</w:t>
      </w:r>
      <w:proofErr w:type="spellEnd"/>
      <w:r>
        <w:rPr>
          <w:rFonts w:eastAsia="仿宋"/>
          <w:sz w:val="28"/>
        </w:rPr>
        <w:t xml:space="preserve"> [1], </w:t>
      </w:r>
      <w:proofErr w:type="spellStart"/>
      <w:r>
        <w:rPr>
          <w:rFonts w:eastAsia="仿宋"/>
          <w:sz w:val="28"/>
        </w:rPr>
        <w:t>VideoWhiteboard</w:t>
      </w:r>
      <w:proofErr w:type="spellEnd"/>
      <w:r>
        <w:rPr>
          <w:rFonts w:eastAsia="仿宋"/>
          <w:sz w:val="28"/>
        </w:rPr>
        <w:t xml:space="preserve"> [2], and </w:t>
      </w:r>
      <w:proofErr w:type="spellStart"/>
      <w:r>
        <w:rPr>
          <w:rFonts w:eastAsia="仿宋"/>
          <w:sz w:val="28"/>
        </w:rPr>
        <w:t>Liveboard</w:t>
      </w:r>
      <w:proofErr w:type="spellEnd"/>
      <w:r>
        <w:rPr>
          <w:rFonts w:eastAsia="仿宋"/>
          <w:sz w:val="28"/>
        </w:rPr>
        <w:t xml:space="preserve"> [3], implemented collaborative multimedia systems by capturing users’ drawings and projecting them to remote screens. Based on the same technology, various screen sharing products, such as Zoom, Cisco WebEx, and Google Hangouts/Meet, were developed and are now widely used. Recently, with the rapid development of modern web technologies, lots of web-based collaboration tools, including </w:t>
      </w:r>
      <w:proofErr w:type="spellStart"/>
      <w:r>
        <w:rPr>
          <w:rFonts w:eastAsia="仿宋"/>
          <w:sz w:val="28"/>
        </w:rPr>
        <w:t>Collabode</w:t>
      </w:r>
      <w:proofErr w:type="spellEnd"/>
      <w:r>
        <w:rPr>
          <w:rFonts w:eastAsia="仿宋"/>
          <w:sz w:val="28"/>
        </w:rPr>
        <w:t xml:space="preserve"> [4], </w:t>
      </w:r>
      <w:proofErr w:type="spellStart"/>
      <w:r>
        <w:rPr>
          <w:rFonts w:eastAsia="仿宋"/>
          <w:sz w:val="28"/>
        </w:rPr>
        <w:t>RichReview</w:t>
      </w:r>
      <w:proofErr w:type="spellEnd"/>
      <w:r>
        <w:rPr>
          <w:rFonts w:eastAsia="仿宋"/>
          <w:sz w:val="28"/>
        </w:rPr>
        <w:t xml:space="preserve">++ [5], and </w:t>
      </w:r>
      <w:proofErr w:type="spellStart"/>
      <w:r>
        <w:rPr>
          <w:rFonts w:eastAsia="仿宋"/>
          <w:sz w:val="28"/>
        </w:rPr>
        <w:t>TeleBoard</w:t>
      </w:r>
      <w:proofErr w:type="spellEnd"/>
      <w:r>
        <w:rPr>
          <w:rFonts w:eastAsia="仿宋"/>
          <w:sz w:val="28"/>
        </w:rPr>
        <w:t xml:space="preserve"> [6], were developed. </w:t>
      </w:r>
    </w:p>
    <w:p w:rsidR="008464B5" w:rsidRDefault="00064287">
      <w:pPr>
        <w:tabs>
          <w:tab w:val="right" w:leader="middleDot" w:pos="8400"/>
        </w:tabs>
        <w:spacing w:line="480" w:lineRule="exact"/>
        <w:ind w:firstLine="560"/>
        <w:rPr>
          <w:rFonts w:eastAsia="仿宋"/>
          <w:sz w:val="28"/>
        </w:rPr>
      </w:pPr>
      <w:r>
        <w:rPr>
          <w:rFonts w:eastAsia="仿宋"/>
          <w:sz w:val="28"/>
        </w:rPr>
        <w:lastRenderedPageBreak/>
        <w:t xml:space="preserve">To our knowledge, even though various web-based groupware tools have been developed for versatile purposes such as whiteboard drawing and document editing, no systems can integrate these functionalities to suit general-purpose multimedia collaboration. Kim et al. [7] made a valuable contribution in this direction that they proposed </w:t>
      </w:r>
      <w:proofErr w:type="gramStart"/>
      <w:r>
        <w:rPr>
          <w:rFonts w:eastAsia="仿宋"/>
          <w:sz w:val="28"/>
        </w:rPr>
        <w:t>an MVC</w:t>
      </w:r>
      <w:proofErr w:type="gramEnd"/>
      <w:r>
        <w:rPr>
          <w:rFonts w:eastAsia="仿宋"/>
          <w:sz w:val="28"/>
        </w:rPr>
        <w:t xml:space="preserve"> architecture for ubiquitous collaboration. Their tool still only handled static media like whiteboard drawings and images, without effectively working on other types of media with dynamic contents such as videos and web pages.</w:t>
      </w:r>
    </w:p>
    <w:p w:rsidR="008464B5" w:rsidRDefault="00064287">
      <w:pPr>
        <w:tabs>
          <w:tab w:val="right" w:leader="middleDot" w:pos="8400"/>
        </w:tabs>
        <w:spacing w:line="480" w:lineRule="exact"/>
        <w:ind w:firstLine="560"/>
        <w:rPr>
          <w:rFonts w:eastAsia="仿宋"/>
          <w:sz w:val="28"/>
        </w:rPr>
      </w:pPr>
      <w:r>
        <w:rPr>
          <w:rFonts w:eastAsia="仿宋"/>
          <w:sz w:val="28"/>
        </w:rPr>
        <w:t xml:space="preserve">Furthermore, for current popular screen sharing products, in a </w:t>
      </w:r>
      <w:proofErr w:type="spellStart"/>
      <w:r>
        <w:rPr>
          <w:rFonts w:eastAsia="仿宋"/>
          <w:sz w:val="28"/>
        </w:rPr>
        <w:t>specifific</w:t>
      </w:r>
      <w:proofErr w:type="spellEnd"/>
      <w:r>
        <w:rPr>
          <w:rFonts w:eastAsia="仿宋"/>
          <w:sz w:val="28"/>
        </w:rPr>
        <w:t xml:space="preserve"> session, both the contents of the media and manipulations on the media are transmitted by capturing the display continuously, leading to large consumption of network bandwidth. This poses challenges for large geographically dispersed teams with the unstable network quality. By contrast, we propose to split the contents of a presentation into static media resources and dynamic actions. The static media resources, for example, a video or a PDF document, can be transmitted to attendees beforehand; and the dynamic events occurring in a session such as muting a video are broadcast and synchronized on the </w:t>
      </w:r>
      <w:proofErr w:type="spellStart"/>
      <w:r>
        <w:rPr>
          <w:rFonts w:eastAsia="仿宋"/>
          <w:sz w:val="28"/>
        </w:rPr>
        <w:t>flfly</w:t>
      </w:r>
      <w:proofErr w:type="spellEnd"/>
      <w:r>
        <w:rPr>
          <w:rFonts w:eastAsia="仿宋"/>
          <w:sz w:val="28"/>
        </w:rPr>
        <w:t>. As a result, a collaboration session is organized as the combination of static materials and dynamic events encapsulated in an event-driven stream of messages. With these messages, we also implemented the precise recording and replay of collaboration events, differentiating our work from traditional collaboration platforms.</w:t>
      </w:r>
    </w:p>
    <w:p w:rsidR="008464B5" w:rsidRDefault="00064287">
      <w:pPr>
        <w:tabs>
          <w:tab w:val="right" w:leader="middleDot" w:pos="8400"/>
        </w:tabs>
        <w:spacing w:line="480" w:lineRule="exact"/>
        <w:ind w:firstLine="560"/>
        <w:rPr>
          <w:rFonts w:eastAsia="仿宋"/>
          <w:sz w:val="28"/>
        </w:rPr>
      </w:pPr>
      <w:r>
        <w:rPr>
          <w:rFonts w:eastAsia="仿宋"/>
          <w:sz w:val="28"/>
        </w:rPr>
        <w:t>To cover the research gaps in prior work mentioned above, we propose a context-aware web-based collaborative multimedia system-</w:t>
      </w:r>
      <w:proofErr w:type="spellStart"/>
      <w:r>
        <w:rPr>
          <w:rFonts w:eastAsia="仿宋"/>
          <w:sz w:val="28"/>
        </w:rPr>
        <w:t>CWcollab</w:t>
      </w:r>
      <w:proofErr w:type="spellEnd"/>
      <w:r>
        <w:rPr>
          <w:rFonts w:eastAsia="仿宋"/>
          <w:sz w:val="28"/>
        </w:rPr>
        <w:t xml:space="preserve">. </w:t>
      </w:r>
      <w:proofErr w:type="spellStart"/>
      <w:r>
        <w:rPr>
          <w:rFonts w:eastAsia="仿宋"/>
          <w:sz w:val="28"/>
        </w:rPr>
        <w:t>Specififically</w:t>
      </w:r>
      <w:proofErr w:type="spellEnd"/>
      <w:r>
        <w:rPr>
          <w:rFonts w:eastAsia="仿宋"/>
          <w:sz w:val="28"/>
        </w:rPr>
        <w:t xml:space="preserve">, our contributions are: </w:t>
      </w:r>
    </w:p>
    <w:p w:rsidR="008464B5" w:rsidRDefault="00064287">
      <w:pPr>
        <w:tabs>
          <w:tab w:val="right" w:leader="middleDot" w:pos="8400"/>
        </w:tabs>
        <w:spacing w:line="480" w:lineRule="exact"/>
        <w:ind w:firstLine="560"/>
        <w:rPr>
          <w:rFonts w:eastAsia="仿宋"/>
          <w:sz w:val="28"/>
        </w:rPr>
      </w:pPr>
      <w:r>
        <w:rPr>
          <w:rFonts w:eastAsia="仿宋"/>
          <w:sz w:val="28"/>
        </w:rPr>
        <w:t>1) A general-purpose collaborative multimedia system.</w:t>
      </w:r>
    </w:p>
    <w:p w:rsidR="008464B5" w:rsidRDefault="00064287">
      <w:pPr>
        <w:tabs>
          <w:tab w:val="right" w:leader="middleDot" w:pos="8400"/>
        </w:tabs>
        <w:spacing w:line="480" w:lineRule="exact"/>
        <w:ind w:firstLine="560"/>
        <w:rPr>
          <w:rFonts w:eastAsia="仿宋"/>
          <w:sz w:val="28"/>
        </w:rPr>
      </w:pPr>
      <w:r>
        <w:rPr>
          <w:rFonts w:eastAsia="仿宋"/>
          <w:sz w:val="28"/>
        </w:rPr>
        <w:t xml:space="preserve">• Support for general multimedia. Not only static media (PDF </w:t>
      </w:r>
      <w:r>
        <w:rPr>
          <w:rFonts w:eastAsia="仿宋"/>
          <w:sz w:val="28"/>
        </w:rPr>
        <w:lastRenderedPageBreak/>
        <w:t xml:space="preserve">documents, images, etc.) but also dynamic media (videos, web pages, etc.), is supported in </w:t>
      </w:r>
      <w:proofErr w:type="spellStart"/>
      <w:r>
        <w:rPr>
          <w:rFonts w:eastAsia="仿宋"/>
          <w:sz w:val="28"/>
        </w:rPr>
        <w:t>CWcollab</w:t>
      </w:r>
      <w:proofErr w:type="spellEnd"/>
      <w:r>
        <w:rPr>
          <w:rFonts w:eastAsia="仿宋"/>
          <w:sz w:val="28"/>
        </w:rPr>
        <w:t>. This notable feature differentiates our work from prior work, as illustrated in Table I.</w:t>
      </w:r>
    </w:p>
    <w:p w:rsidR="008464B5" w:rsidRDefault="00064287">
      <w:pPr>
        <w:tabs>
          <w:tab w:val="right" w:leader="middleDot" w:pos="8400"/>
        </w:tabs>
        <w:spacing w:line="480" w:lineRule="exact"/>
        <w:ind w:firstLine="560"/>
        <w:rPr>
          <w:rFonts w:eastAsia="仿宋"/>
          <w:sz w:val="28"/>
        </w:rPr>
      </w:pPr>
      <w:r>
        <w:rPr>
          <w:rFonts w:eastAsia="仿宋"/>
          <w:sz w:val="28"/>
        </w:rPr>
        <w:t xml:space="preserve">• Support for general events. All actions in a session are captured as events, sent and handled on the </w:t>
      </w:r>
      <w:proofErr w:type="spellStart"/>
      <w:r>
        <w:rPr>
          <w:rFonts w:eastAsia="仿宋"/>
          <w:sz w:val="28"/>
        </w:rPr>
        <w:t>flfly</w:t>
      </w:r>
      <w:proofErr w:type="spellEnd"/>
      <w:r>
        <w:rPr>
          <w:rFonts w:eastAsia="仿宋"/>
          <w:sz w:val="28"/>
        </w:rPr>
        <w:t xml:space="preserve">. This also indicates the system is open to other possible extensions in a </w:t>
      </w:r>
      <w:proofErr w:type="spellStart"/>
      <w:r>
        <w:rPr>
          <w:rFonts w:eastAsia="仿宋"/>
          <w:sz w:val="28"/>
        </w:rPr>
        <w:t>plugin</w:t>
      </w:r>
      <w:proofErr w:type="spellEnd"/>
      <w:r>
        <w:rPr>
          <w:rFonts w:eastAsia="仿宋"/>
          <w:sz w:val="28"/>
        </w:rPr>
        <w:t xml:space="preserve"> pattern. A developer can add supports for various events of collaboration on different kinds of media following our uniform interface, demonstrated in Section III-A. </w:t>
      </w:r>
    </w:p>
    <w:p w:rsidR="008464B5" w:rsidRDefault="00064287">
      <w:pPr>
        <w:tabs>
          <w:tab w:val="right" w:leader="middleDot" w:pos="8400"/>
        </w:tabs>
        <w:spacing w:line="480" w:lineRule="exact"/>
        <w:ind w:firstLine="560"/>
        <w:rPr>
          <w:rFonts w:eastAsia="仿宋"/>
          <w:sz w:val="28"/>
        </w:rPr>
      </w:pPr>
      <w:r>
        <w:rPr>
          <w:rFonts w:eastAsia="仿宋"/>
          <w:sz w:val="28"/>
        </w:rPr>
        <w:t xml:space="preserve">• Support for general environment. Our system is totally web-based. Users can access the system from various platforms, including desktops, tablets, and mobile devices, as long as web browsers are supported. This </w:t>
      </w:r>
      <w:proofErr w:type="spellStart"/>
      <w:r>
        <w:rPr>
          <w:rFonts w:eastAsia="仿宋"/>
          <w:sz w:val="28"/>
        </w:rPr>
        <w:t>signifificantly</w:t>
      </w:r>
      <w:proofErr w:type="spellEnd"/>
      <w:r>
        <w:rPr>
          <w:rFonts w:eastAsia="仿宋"/>
          <w:sz w:val="28"/>
        </w:rPr>
        <w:t xml:space="preserve"> eliminates the complexity of setup on different platforms. </w:t>
      </w:r>
    </w:p>
    <w:p w:rsidR="008464B5" w:rsidRDefault="00064287">
      <w:pPr>
        <w:tabs>
          <w:tab w:val="right" w:leader="middleDot" w:pos="8400"/>
        </w:tabs>
        <w:spacing w:line="480" w:lineRule="exact"/>
        <w:ind w:firstLine="560"/>
        <w:rPr>
          <w:rFonts w:eastAsia="仿宋"/>
          <w:sz w:val="28"/>
        </w:rPr>
      </w:pPr>
      <w:r>
        <w:rPr>
          <w:rFonts w:eastAsia="仿宋"/>
          <w:sz w:val="28"/>
        </w:rPr>
        <w:t>2) An object-prioritized context-aware approach to capture and replay media actions for rich functionalities with low network bandwidth.</w:t>
      </w:r>
    </w:p>
    <w:p w:rsidR="008464B5" w:rsidRDefault="00064287">
      <w:pPr>
        <w:tabs>
          <w:tab w:val="right" w:leader="middleDot" w:pos="8400"/>
        </w:tabs>
        <w:spacing w:line="480" w:lineRule="exact"/>
        <w:ind w:firstLine="560"/>
        <w:rPr>
          <w:rFonts w:eastAsia="仿宋"/>
          <w:sz w:val="28"/>
        </w:rPr>
      </w:pPr>
      <w:r>
        <w:rPr>
          <w:rFonts w:eastAsia="仿宋"/>
          <w:sz w:val="28"/>
        </w:rPr>
        <w:t xml:space="preserve">• Object-prioritized media controls. To our knowledge, most web-based collaboration tools are position-based or proportion-based, which implies that media controls are synchronized through absolute or relative positions. However, many websites have applied the responsive web design, where the user interface is automatically adjusted on various devices with various screen sizes. This poses challenges for capturing and replaying events with the traditional position-based approach. By contrast, in </w:t>
      </w:r>
      <w:proofErr w:type="spellStart"/>
      <w:r>
        <w:rPr>
          <w:rFonts w:eastAsia="仿宋"/>
          <w:sz w:val="28"/>
        </w:rPr>
        <w:t>CWcollab</w:t>
      </w:r>
      <w:proofErr w:type="spellEnd"/>
      <w:r>
        <w:rPr>
          <w:rFonts w:eastAsia="仿宋"/>
          <w:sz w:val="28"/>
        </w:rPr>
        <w:t xml:space="preserve">, media controls are related to media objects. We propose an object-prioritized hybrid synchronization approach, representing each action in simple messages, discussed in Section III-B. </w:t>
      </w:r>
    </w:p>
    <w:p w:rsidR="008464B5" w:rsidRDefault="00064287">
      <w:pPr>
        <w:tabs>
          <w:tab w:val="right" w:leader="middleDot" w:pos="8400"/>
        </w:tabs>
        <w:spacing w:line="480" w:lineRule="exact"/>
        <w:ind w:firstLine="560"/>
        <w:rPr>
          <w:rFonts w:eastAsia="仿宋"/>
          <w:sz w:val="28"/>
        </w:rPr>
      </w:pPr>
      <w:r>
        <w:rPr>
          <w:rFonts w:eastAsia="仿宋"/>
          <w:sz w:val="28"/>
        </w:rPr>
        <w:t xml:space="preserve">• Rich functionalities. As each media control is represented by a simple message, </w:t>
      </w:r>
      <w:proofErr w:type="spellStart"/>
      <w:r>
        <w:rPr>
          <w:rFonts w:eastAsia="仿宋"/>
          <w:sz w:val="28"/>
        </w:rPr>
        <w:t>CWcollab</w:t>
      </w:r>
      <w:proofErr w:type="spellEnd"/>
      <w:r>
        <w:rPr>
          <w:rFonts w:eastAsia="仿宋"/>
          <w:sz w:val="28"/>
        </w:rPr>
        <w:t xml:space="preserve"> also supports rich interactive functionalities for collaboration and presentation such as material preparation, real-time synchronization, and precise replay of a session. </w:t>
      </w:r>
    </w:p>
    <w:p w:rsidR="008464B5" w:rsidRDefault="00064287">
      <w:pPr>
        <w:tabs>
          <w:tab w:val="right" w:leader="middleDot" w:pos="8400"/>
        </w:tabs>
        <w:spacing w:line="480" w:lineRule="exact"/>
        <w:ind w:firstLine="560"/>
        <w:rPr>
          <w:rFonts w:eastAsia="仿宋"/>
          <w:sz w:val="28"/>
        </w:rPr>
      </w:pPr>
      <w:r>
        <w:rPr>
          <w:rFonts w:eastAsia="仿宋"/>
          <w:sz w:val="28"/>
        </w:rPr>
        <w:t xml:space="preserve">• Low network bandwidth. The usage of an </w:t>
      </w:r>
      <w:proofErr w:type="spellStart"/>
      <w:r>
        <w:rPr>
          <w:rFonts w:eastAsia="仿宋"/>
          <w:sz w:val="28"/>
        </w:rPr>
        <w:t>objectprioritized</w:t>
      </w:r>
      <w:proofErr w:type="spellEnd"/>
      <w:r>
        <w:rPr>
          <w:rFonts w:eastAsia="仿宋"/>
          <w:sz w:val="28"/>
        </w:rPr>
        <w:t xml:space="preserve"> </w:t>
      </w:r>
      <w:r>
        <w:rPr>
          <w:rFonts w:eastAsia="仿宋"/>
          <w:sz w:val="28"/>
        </w:rPr>
        <w:lastRenderedPageBreak/>
        <w:t xml:space="preserve">approach also implies that </w:t>
      </w:r>
      <w:proofErr w:type="spellStart"/>
      <w:r>
        <w:rPr>
          <w:rFonts w:eastAsia="仿宋"/>
          <w:sz w:val="28"/>
        </w:rPr>
        <w:t>CWcollab</w:t>
      </w:r>
      <w:proofErr w:type="spellEnd"/>
      <w:r>
        <w:rPr>
          <w:rFonts w:eastAsia="仿宋"/>
          <w:sz w:val="28"/>
        </w:rPr>
        <w:t xml:space="preserve"> has a very low bandwidth usage, compared with current video conferencing products such as Zoom and Google Hangouts. In our study, hundreds of kilobytes can be enough to store the events in a session, compared with hundreds of megabytes used in screen sharing tools. </w:t>
      </w:r>
    </w:p>
    <w:p w:rsidR="008464B5" w:rsidRDefault="00064287">
      <w:pPr>
        <w:tabs>
          <w:tab w:val="right" w:leader="middleDot" w:pos="8400"/>
        </w:tabs>
        <w:spacing w:line="480" w:lineRule="exact"/>
        <w:ind w:firstLine="560"/>
        <w:rPr>
          <w:rFonts w:eastAsia="仿宋"/>
          <w:sz w:val="28"/>
        </w:rPr>
      </w:pPr>
      <w:r>
        <w:rPr>
          <w:rFonts w:eastAsia="仿宋"/>
          <w:sz w:val="28"/>
        </w:rPr>
        <w:t xml:space="preserve">The remainder of this paper introduces the related work in Section II, discusses the architectural design and implementation in Section III, and evaluates our platform including a comparison with Google Hangouts in Section IV. Section V concludes the paper. </w:t>
      </w:r>
    </w:p>
    <w:p w:rsidR="008464B5" w:rsidRDefault="00064287">
      <w:pPr>
        <w:tabs>
          <w:tab w:val="right" w:leader="middleDot" w:pos="8400"/>
        </w:tabs>
        <w:spacing w:line="480" w:lineRule="exact"/>
        <w:ind w:firstLine="560"/>
        <w:rPr>
          <w:rFonts w:eastAsia="仿宋"/>
          <w:sz w:val="28"/>
        </w:rPr>
      </w:pPr>
      <w:r>
        <w:rPr>
          <w:rFonts w:eastAsia="仿宋"/>
          <w:sz w:val="28"/>
        </w:rPr>
        <w:t xml:space="preserve">RTC is usually considered as a </w:t>
      </w:r>
      <w:proofErr w:type="spellStart"/>
      <w:r>
        <w:rPr>
          <w:rFonts w:eastAsia="仿宋"/>
          <w:sz w:val="28"/>
        </w:rPr>
        <w:t>subdomain</w:t>
      </w:r>
      <w:proofErr w:type="spellEnd"/>
      <w:r>
        <w:rPr>
          <w:rFonts w:eastAsia="仿宋"/>
          <w:sz w:val="28"/>
        </w:rPr>
        <w:t xml:space="preserve"> of Computer Supported Cooperative Work. Previously, people achieved basic remote collaboration by means of video/audio calls. </w:t>
      </w:r>
      <w:proofErr w:type="gramStart"/>
      <w:r>
        <w:rPr>
          <w:rFonts w:eastAsia="仿宋"/>
          <w:sz w:val="28"/>
        </w:rPr>
        <w:t>While it is obvious that this form of communication can only allow very preliminary cooperation.</w:t>
      </w:r>
      <w:proofErr w:type="gramEnd"/>
      <w:r>
        <w:rPr>
          <w:rFonts w:eastAsia="仿宋"/>
          <w:sz w:val="28"/>
        </w:rPr>
        <w:t xml:space="preserve"> Afterward, researchers developed more complicated collaborative applications. Some of the pioneering work includes </w:t>
      </w:r>
      <w:proofErr w:type="spellStart"/>
      <w:r>
        <w:rPr>
          <w:rFonts w:eastAsia="仿宋"/>
          <w:sz w:val="28"/>
        </w:rPr>
        <w:t>GroupSketch</w:t>
      </w:r>
      <w:proofErr w:type="spellEnd"/>
      <w:r>
        <w:rPr>
          <w:rFonts w:eastAsia="仿宋"/>
          <w:sz w:val="28"/>
        </w:rPr>
        <w:t xml:space="preserve"> [1], </w:t>
      </w:r>
      <w:proofErr w:type="spellStart"/>
      <w:r>
        <w:rPr>
          <w:rFonts w:eastAsia="仿宋"/>
          <w:sz w:val="28"/>
        </w:rPr>
        <w:t>VideoWhiteboard</w:t>
      </w:r>
      <w:proofErr w:type="spellEnd"/>
      <w:r>
        <w:rPr>
          <w:rFonts w:eastAsia="仿宋"/>
          <w:sz w:val="28"/>
        </w:rPr>
        <w:t xml:space="preserve"> [2], and </w:t>
      </w:r>
      <w:proofErr w:type="spellStart"/>
      <w:r>
        <w:rPr>
          <w:rFonts w:eastAsia="仿宋"/>
          <w:sz w:val="28"/>
        </w:rPr>
        <w:t>Liveboard</w:t>
      </w:r>
      <w:proofErr w:type="spellEnd"/>
      <w:r>
        <w:rPr>
          <w:rFonts w:eastAsia="仿宋"/>
          <w:sz w:val="28"/>
        </w:rPr>
        <w:t xml:space="preserve"> [3]. In these preliminary systems, users and their drawings are captured by cameras, transmitted and projected to remote screens. An issue of these systems is that only screenshots are transmitted, thus they lack the </w:t>
      </w:r>
      <w:proofErr w:type="spellStart"/>
      <w:r>
        <w:rPr>
          <w:rFonts w:eastAsia="仿宋"/>
          <w:sz w:val="28"/>
        </w:rPr>
        <w:t>flflexibility</w:t>
      </w:r>
      <w:proofErr w:type="spellEnd"/>
      <w:r>
        <w:rPr>
          <w:rFonts w:eastAsia="仿宋"/>
          <w:sz w:val="28"/>
        </w:rPr>
        <w:t xml:space="preserve"> to provide interaction among people geographically dispersed. Subsequently, researchers developed more elaborate native desktop collaborative applications. For instance, Booth et al. [8] proposed a “mighty mouse” multi-screen collaboration tool, which provides a smooth mouse movement cross-platform, via VNC protocol. A crucial issue of this kind of systems is that they usually require complicated setups on different platforms because they need to have distinct implementations on these platforms.</w:t>
      </w:r>
    </w:p>
    <w:p w:rsidR="008464B5" w:rsidRDefault="008464B5"/>
    <w:p w:rsidR="008464B5" w:rsidRDefault="00064287">
      <w:pPr>
        <w:tabs>
          <w:tab w:val="right" w:leader="middleDot" w:pos="8400"/>
        </w:tabs>
        <w:spacing w:line="480" w:lineRule="exact"/>
        <w:ind w:firstLine="560"/>
        <w:jc w:val="center"/>
        <w:rPr>
          <w:rFonts w:eastAsia="仿宋"/>
          <w:sz w:val="28"/>
        </w:rPr>
      </w:pPr>
      <w:r>
        <w:rPr>
          <w:rFonts w:eastAsia="仿宋"/>
          <w:sz w:val="28"/>
        </w:rPr>
        <w:t>REFERENCES</w:t>
      </w:r>
    </w:p>
    <w:p w:rsidR="008464B5" w:rsidRDefault="00064287">
      <w:pPr>
        <w:tabs>
          <w:tab w:val="right" w:leader="middleDot" w:pos="8400"/>
        </w:tabs>
        <w:spacing w:line="480" w:lineRule="exact"/>
        <w:ind w:firstLine="560"/>
        <w:rPr>
          <w:rFonts w:eastAsia="仿宋"/>
          <w:sz w:val="28"/>
        </w:rPr>
      </w:pPr>
      <w:r>
        <w:rPr>
          <w:rFonts w:eastAsia="仿宋"/>
          <w:sz w:val="28"/>
        </w:rPr>
        <w:lastRenderedPageBreak/>
        <w:t xml:space="preserve">[1] S. Greenberg and R. </w:t>
      </w:r>
      <w:proofErr w:type="spellStart"/>
      <w:r>
        <w:rPr>
          <w:rFonts w:eastAsia="仿宋"/>
          <w:sz w:val="28"/>
        </w:rPr>
        <w:t>Bohnet</w:t>
      </w:r>
      <w:proofErr w:type="spellEnd"/>
      <w:r>
        <w:rPr>
          <w:rFonts w:eastAsia="仿宋"/>
          <w:sz w:val="28"/>
        </w:rPr>
        <w:t xml:space="preserve">, “Group sketch: a multi-user sketchpad for geographically-distributed small groups,” 1990. </w:t>
      </w:r>
    </w:p>
    <w:p w:rsidR="008464B5" w:rsidRDefault="00064287">
      <w:pPr>
        <w:tabs>
          <w:tab w:val="right" w:leader="middleDot" w:pos="8400"/>
        </w:tabs>
        <w:spacing w:line="480" w:lineRule="exact"/>
        <w:ind w:firstLine="560"/>
        <w:rPr>
          <w:rFonts w:eastAsia="仿宋"/>
          <w:sz w:val="28"/>
        </w:rPr>
      </w:pPr>
      <w:r>
        <w:rPr>
          <w:rFonts w:eastAsia="仿宋"/>
          <w:sz w:val="28"/>
        </w:rPr>
        <w:t xml:space="preserve">[2] J. C. Tang and S. </w:t>
      </w:r>
      <w:proofErr w:type="spellStart"/>
      <w:r>
        <w:rPr>
          <w:rFonts w:eastAsia="仿宋"/>
          <w:sz w:val="28"/>
        </w:rPr>
        <w:t>Minneman</w:t>
      </w:r>
      <w:proofErr w:type="spellEnd"/>
      <w:r>
        <w:rPr>
          <w:rFonts w:eastAsia="仿宋"/>
          <w:sz w:val="28"/>
        </w:rPr>
        <w:t>, “</w:t>
      </w:r>
      <w:proofErr w:type="spellStart"/>
      <w:r>
        <w:rPr>
          <w:rFonts w:eastAsia="仿宋"/>
          <w:sz w:val="28"/>
        </w:rPr>
        <w:t>Videowhiteboard</w:t>
      </w:r>
      <w:proofErr w:type="spellEnd"/>
      <w:r>
        <w:rPr>
          <w:rFonts w:eastAsia="仿宋"/>
          <w:sz w:val="28"/>
        </w:rPr>
        <w:t xml:space="preserve">: video shadows to support remote collaboration,” in Proceedings of the SIGCHI Conference on Human Factors in Computing Systems. ACM, 1991, pp. 315–322. </w:t>
      </w:r>
    </w:p>
    <w:p w:rsidR="008464B5" w:rsidRDefault="00064287">
      <w:pPr>
        <w:tabs>
          <w:tab w:val="right" w:leader="middleDot" w:pos="8400"/>
        </w:tabs>
        <w:spacing w:line="480" w:lineRule="exact"/>
        <w:ind w:firstLine="560"/>
        <w:rPr>
          <w:rFonts w:eastAsia="仿宋"/>
          <w:sz w:val="28"/>
        </w:rPr>
      </w:pPr>
      <w:r>
        <w:rPr>
          <w:rFonts w:eastAsia="仿宋"/>
          <w:sz w:val="28"/>
        </w:rPr>
        <w:t xml:space="preserve">[3] S. Elrod, R. Bruce, R. Gold, D. Goldberg, F. </w:t>
      </w:r>
      <w:proofErr w:type="spellStart"/>
      <w:r>
        <w:rPr>
          <w:rFonts w:eastAsia="仿宋"/>
          <w:sz w:val="28"/>
        </w:rPr>
        <w:t>Halasz</w:t>
      </w:r>
      <w:proofErr w:type="spellEnd"/>
      <w:r>
        <w:rPr>
          <w:rFonts w:eastAsia="仿宋"/>
          <w:sz w:val="28"/>
        </w:rPr>
        <w:t>, W. Janssen, D. Lee, K. McCall, E. Pedersen, K. Pier et al., “</w:t>
      </w:r>
      <w:proofErr w:type="spellStart"/>
      <w:r>
        <w:rPr>
          <w:rFonts w:eastAsia="仿宋"/>
          <w:sz w:val="28"/>
        </w:rPr>
        <w:t>Liveboard</w:t>
      </w:r>
      <w:proofErr w:type="spellEnd"/>
      <w:r>
        <w:rPr>
          <w:rFonts w:eastAsia="仿宋"/>
          <w:sz w:val="28"/>
        </w:rPr>
        <w:t xml:space="preserve">: a large interactive display supporting group meetings, presentations, and remote collaboration,” in Proceedings of the SIGCHI conference on Human factors in computing systems. ACM, 1992, pp. 599–607. </w:t>
      </w:r>
    </w:p>
    <w:p w:rsidR="008464B5" w:rsidRDefault="00064287">
      <w:pPr>
        <w:tabs>
          <w:tab w:val="right" w:leader="middleDot" w:pos="8400"/>
        </w:tabs>
        <w:spacing w:line="480" w:lineRule="exact"/>
        <w:ind w:firstLine="560"/>
        <w:rPr>
          <w:rFonts w:eastAsia="仿宋"/>
          <w:sz w:val="28"/>
        </w:rPr>
      </w:pPr>
      <w:proofErr w:type="gramStart"/>
      <w:r>
        <w:rPr>
          <w:rFonts w:eastAsia="仿宋"/>
          <w:sz w:val="28"/>
        </w:rPr>
        <w:t xml:space="preserve">[4] M. Goldman, G. Little, and R. C. Miller, “Real-time collaborative coding in a web </w:t>
      </w:r>
      <w:proofErr w:type="spellStart"/>
      <w:r>
        <w:rPr>
          <w:rFonts w:eastAsia="仿宋"/>
          <w:sz w:val="28"/>
        </w:rPr>
        <w:t>ide</w:t>
      </w:r>
      <w:proofErr w:type="spellEnd"/>
      <w:r>
        <w:rPr>
          <w:rFonts w:eastAsia="仿宋"/>
          <w:sz w:val="28"/>
        </w:rPr>
        <w:t>,” in Proceedings of the 24th annual ACM symposium on User interface software and technology.</w:t>
      </w:r>
      <w:proofErr w:type="gramEnd"/>
      <w:r>
        <w:rPr>
          <w:rFonts w:eastAsia="仿宋"/>
          <w:sz w:val="28"/>
        </w:rPr>
        <w:t xml:space="preserve"> ACM, 2011, pp. 155–164. </w:t>
      </w:r>
    </w:p>
    <w:p w:rsidR="008464B5" w:rsidRDefault="00064287">
      <w:pPr>
        <w:tabs>
          <w:tab w:val="right" w:leader="middleDot" w:pos="8400"/>
        </w:tabs>
        <w:spacing w:line="480" w:lineRule="exact"/>
        <w:ind w:firstLine="560"/>
        <w:rPr>
          <w:rFonts w:eastAsia="仿宋"/>
          <w:sz w:val="28"/>
        </w:rPr>
      </w:pPr>
      <w:r>
        <w:rPr>
          <w:rFonts w:eastAsia="仿宋"/>
          <w:sz w:val="28"/>
        </w:rPr>
        <w:t xml:space="preserve">[5] D. Yoon, N. Chen, B. </w:t>
      </w:r>
      <w:proofErr w:type="spellStart"/>
      <w:r>
        <w:rPr>
          <w:rFonts w:eastAsia="仿宋"/>
          <w:sz w:val="28"/>
        </w:rPr>
        <w:t>Randles</w:t>
      </w:r>
      <w:proofErr w:type="spellEnd"/>
      <w:r>
        <w:rPr>
          <w:rFonts w:eastAsia="仿宋"/>
          <w:sz w:val="28"/>
        </w:rPr>
        <w:t xml:space="preserve">, A. </w:t>
      </w:r>
      <w:proofErr w:type="spellStart"/>
      <w:r>
        <w:rPr>
          <w:rFonts w:eastAsia="仿宋"/>
          <w:sz w:val="28"/>
        </w:rPr>
        <w:t>Cheatle</w:t>
      </w:r>
      <w:proofErr w:type="spellEnd"/>
      <w:r>
        <w:rPr>
          <w:rFonts w:eastAsia="仿宋"/>
          <w:sz w:val="28"/>
        </w:rPr>
        <w:t xml:space="preserve">, C. E. </w:t>
      </w:r>
      <w:proofErr w:type="spellStart"/>
      <w:r>
        <w:rPr>
          <w:rFonts w:eastAsia="仿宋"/>
          <w:sz w:val="28"/>
        </w:rPr>
        <w:t>L¨ockenhoff</w:t>
      </w:r>
      <w:proofErr w:type="spellEnd"/>
      <w:r>
        <w:rPr>
          <w:rFonts w:eastAsia="仿宋"/>
          <w:sz w:val="28"/>
        </w:rPr>
        <w:t xml:space="preserve">, S. J. Jackson, A. </w:t>
      </w:r>
      <w:proofErr w:type="spellStart"/>
      <w:r>
        <w:rPr>
          <w:rFonts w:eastAsia="仿宋"/>
          <w:sz w:val="28"/>
        </w:rPr>
        <w:t>Sellen</w:t>
      </w:r>
      <w:proofErr w:type="spellEnd"/>
      <w:r>
        <w:rPr>
          <w:rFonts w:eastAsia="仿宋"/>
          <w:sz w:val="28"/>
        </w:rPr>
        <w:t xml:space="preserve">, and F. </w:t>
      </w:r>
      <w:proofErr w:type="spellStart"/>
      <w:r>
        <w:rPr>
          <w:rFonts w:eastAsia="仿宋"/>
          <w:sz w:val="28"/>
        </w:rPr>
        <w:t>Guimbreti`ere</w:t>
      </w:r>
      <w:proofErr w:type="spellEnd"/>
      <w:r>
        <w:rPr>
          <w:rFonts w:eastAsia="仿宋"/>
          <w:sz w:val="28"/>
        </w:rPr>
        <w:t>, “</w:t>
      </w:r>
      <w:proofErr w:type="spellStart"/>
      <w:r>
        <w:rPr>
          <w:rFonts w:eastAsia="仿宋"/>
          <w:sz w:val="28"/>
        </w:rPr>
        <w:t>Richreview</w:t>
      </w:r>
      <w:proofErr w:type="spellEnd"/>
      <w:r>
        <w:rPr>
          <w:rFonts w:eastAsia="仿宋"/>
          <w:sz w:val="28"/>
        </w:rPr>
        <w:t xml:space="preserve">++: Deployment of a collaborative multi-modal annotation system for instructor feedback and peer discussion,” in Proceedings of the 19th ACM Conference on Computer-Supported Cooperative Work &amp; Social Computing. ACM, 2016, pp. 195–205. </w:t>
      </w:r>
    </w:p>
    <w:p w:rsidR="008464B5" w:rsidRDefault="00064287">
      <w:pPr>
        <w:tabs>
          <w:tab w:val="right" w:leader="middleDot" w:pos="8400"/>
        </w:tabs>
        <w:spacing w:line="480" w:lineRule="exact"/>
        <w:ind w:firstLine="560"/>
        <w:rPr>
          <w:rFonts w:eastAsia="仿宋"/>
          <w:sz w:val="28"/>
        </w:rPr>
      </w:pPr>
      <w:proofErr w:type="gramStart"/>
      <w:r>
        <w:rPr>
          <w:rFonts w:eastAsia="仿宋"/>
          <w:sz w:val="28"/>
        </w:rPr>
        <w:t xml:space="preserve">[6] M. Wenzel and C. </w:t>
      </w:r>
      <w:proofErr w:type="spellStart"/>
      <w:r>
        <w:rPr>
          <w:rFonts w:eastAsia="仿宋"/>
          <w:sz w:val="28"/>
        </w:rPr>
        <w:t>Meinel</w:t>
      </w:r>
      <w:proofErr w:type="spellEnd"/>
      <w:r>
        <w:rPr>
          <w:rFonts w:eastAsia="仿宋"/>
          <w:sz w:val="28"/>
        </w:rPr>
        <w:t xml:space="preserve">, “Full-body </w:t>
      </w:r>
      <w:proofErr w:type="spellStart"/>
      <w:r>
        <w:rPr>
          <w:rFonts w:eastAsia="仿宋"/>
          <w:sz w:val="28"/>
        </w:rPr>
        <w:t>webrtc</w:t>
      </w:r>
      <w:proofErr w:type="spellEnd"/>
      <w:r>
        <w:rPr>
          <w:rFonts w:eastAsia="仿宋"/>
          <w:sz w:val="28"/>
        </w:rPr>
        <w:t xml:space="preserve"> video conferencing in a web-based real-time collaboration system,” in 2016 IEEE 20th International Conference on Computer Supported Cooperative Work in Design (CSCWD).</w:t>
      </w:r>
      <w:proofErr w:type="gramEnd"/>
      <w:r>
        <w:rPr>
          <w:rFonts w:eastAsia="仿宋"/>
          <w:sz w:val="28"/>
        </w:rPr>
        <w:t xml:space="preserve"> IEEE, 2016, pp. 334–339. </w:t>
      </w:r>
    </w:p>
    <w:p w:rsidR="008464B5" w:rsidRDefault="00064287">
      <w:pPr>
        <w:tabs>
          <w:tab w:val="right" w:leader="middleDot" w:pos="8400"/>
        </w:tabs>
        <w:spacing w:line="480" w:lineRule="exact"/>
        <w:ind w:firstLine="560"/>
        <w:rPr>
          <w:rFonts w:eastAsia="仿宋"/>
          <w:sz w:val="28"/>
        </w:rPr>
      </w:pPr>
      <w:r>
        <w:rPr>
          <w:rFonts w:eastAsia="仿宋"/>
          <w:sz w:val="28"/>
        </w:rPr>
        <w:t xml:space="preserve">[7] K. Kim, W. Ha, O. </w:t>
      </w:r>
      <w:proofErr w:type="spellStart"/>
      <w:r>
        <w:rPr>
          <w:rFonts w:eastAsia="仿宋"/>
          <w:sz w:val="28"/>
        </w:rPr>
        <w:t>Choi</w:t>
      </w:r>
      <w:proofErr w:type="spellEnd"/>
      <w:r>
        <w:rPr>
          <w:rFonts w:eastAsia="仿宋"/>
          <w:sz w:val="28"/>
        </w:rPr>
        <w:t xml:space="preserve">, H. </w:t>
      </w:r>
      <w:proofErr w:type="spellStart"/>
      <w:r>
        <w:rPr>
          <w:rFonts w:eastAsia="仿宋"/>
          <w:sz w:val="28"/>
        </w:rPr>
        <w:t>Yeh</w:t>
      </w:r>
      <w:proofErr w:type="spellEnd"/>
      <w:r>
        <w:rPr>
          <w:rFonts w:eastAsia="仿宋"/>
          <w:sz w:val="28"/>
        </w:rPr>
        <w:t xml:space="preserve">, J.-H. </w:t>
      </w:r>
      <w:proofErr w:type="gramStart"/>
      <w:r>
        <w:rPr>
          <w:rFonts w:eastAsia="仿宋"/>
          <w:sz w:val="28"/>
        </w:rPr>
        <w:t xml:space="preserve">Kim, M. Hong, and T. </w:t>
      </w:r>
      <w:proofErr w:type="spellStart"/>
      <w:r>
        <w:rPr>
          <w:rFonts w:eastAsia="仿宋"/>
          <w:sz w:val="28"/>
        </w:rPr>
        <w:t>Shon</w:t>
      </w:r>
      <w:proofErr w:type="spellEnd"/>
      <w:r>
        <w:rPr>
          <w:rFonts w:eastAsia="仿宋"/>
          <w:sz w:val="28"/>
        </w:rPr>
        <w:t xml:space="preserve">, “An interactive pervasive whiteboard based on </w:t>
      </w:r>
      <w:proofErr w:type="spellStart"/>
      <w:r>
        <w:rPr>
          <w:rFonts w:eastAsia="仿宋"/>
          <w:sz w:val="28"/>
        </w:rPr>
        <w:t>mvc</w:t>
      </w:r>
      <w:proofErr w:type="spellEnd"/>
      <w:r>
        <w:rPr>
          <w:rFonts w:eastAsia="仿宋"/>
          <w:sz w:val="28"/>
        </w:rPr>
        <w:t xml:space="preserve"> architecture for ubiquitous collaboration,” Multimedia Tools and Applications, vol. 74, no. 5, pp. 1557–1576, 2015.</w:t>
      </w:r>
      <w:proofErr w:type="gramEnd"/>
      <w:r>
        <w:rPr>
          <w:rFonts w:eastAsia="仿宋"/>
          <w:sz w:val="28"/>
        </w:rPr>
        <w:t xml:space="preserve"> </w:t>
      </w:r>
    </w:p>
    <w:p w:rsidR="008464B5" w:rsidRDefault="00064287">
      <w:pPr>
        <w:tabs>
          <w:tab w:val="right" w:leader="middleDot" w:pos="8400"/>
        </w:tabs>
        <w:spacing w:line="480" w:lineRule="exact"/>
        <w:ind w:firstLine="560"/>
        <w:rPr>
          <w:rFonts w:eastAsia="仿宋"/>
          <w:sz w:val="28"/>
        </w:rPr>
      </w:pPr>
      <w:r>
        <w:rPr>
          <w:rFonts w:eastAsia="仿宋"/>
          <w:sz w:val="28"/>
        </w:rPr>
        <w:lastRenderedPageBreak/>
        <w:t>[8] K. S. Booth, B. D. Fisher, C. J. R. Lin, and R. Argue, “The mighty mouse multi-screen collaboration tool,” in Proceedings of the 15th annual ACM symposium on User interface software and technology. ACM, 2002, pp. 209–212.</w:t>
      </w:r>
    </w:p>
    <w:p w:rsidR="008464B5" w:rsidRDefault="008464B5">
      <w:pPr>
        <w:tabs>
          <w:tab w:val="right" w:leader="middleDot" w:pos="8400"/>
        </w:tabs>
        <w:spacing w:line="480" w:lineRule="exact"/>
        <w:ind w:firstLine="560"/>
        <w:rPr>
          <w:rFonts w:eastAsia="仿宋"/>
          <w:sz w:val="28"/>
        </w:rPr>
      </w:pPr>
    </w:p>
    <w:sectPr w:rsidR="008464B5" w:rsidSect="008464B5">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8A4" w:rsidRDefault="00E928A4" w:rsidP="008464B5">
      <w:r>
        <w:separator/>
      </w:r>
    </w:p>
  </w:endnote>
  <w:endnote w:type="continuationSeparator" w:id="0">
    <w:p w:rsidR="00E928A4" w:rsidRDefault="00E928A4" w:rsidP="008464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4B5" w:rsidRDefault="00BE029C">
    <w:pPr>
      <w:pStyle w:val="a4"/>
    </w:pPr>
    <w:r>
      <w:pict>
        <v:shapetype id="_x0000_t202" coordsize="21600,21600" o:spt="202" path="m,l,21600r21600,l21600,xe">
          <v:stroke joinstyle="miter"/>
          <v:path gradientshapeok="t" o:connecttype="rect"/>
        </v:shapetype>
        <v:shape id="_x0000_s2051"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filled="f" stroked="f" strokeweight=".5pt">
          <v:textbox style="mso-fit-shape-to-text:t" inset="0,0,0,0">
            <w:txbxContent>
              <w:p w:rsidR="008464B5" w:rsidRDefault="00BE029C">
                <w:pPr>
                  <w:pStyle w:val="a4"/>
                </w:pPr>
                <w:r>
                  <w:rPr>
                    <w:sz w:val="21"/>
                    <w:szCs w:val="21"/>
                  </w:rPr>
                  <w:fldChar w:fldCharType="begin"/>
                </w:r>
                <w:r w:rsidR="00064287">
                  <w:rPr>
                    <w:sz w:val="21"/>
                    <w:szCs w:val="21"/>
                  </w:rPr>
                  <w:instrText xml:space="preserve"> PAGE  \* MERGEFORMAT </w:instrText>
                </w:r>
                <w:r>
                  <w:rPr>
                    <w:sz w:val="21"/>
                    <w:szCs w:val="21"/>
                  </w:rPr>
                  <w:fldChar w:fldCharType="separate"/>
                </w:r>
                <w:r w:rsidR="00F16192">
                  <w:rPr>
                    <w:noProof/>
                    <w:sz w:val="21"/>
                    <w:szCs w:val="21"/>
                  </w:rPr>
                  <w:t>II</w:t>
                </w:r>
                <w:r>
                  <w:rPr>
                    <w:sz w:val="21"/>
                    <w:szCs w:val="21"/>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4B5" w:rsidRDefault="00BE029C">
    <w:pPr>
      <w:pStyle w:val="a4"/>
    </w:pPr>
    <w:r>
      <w:pict>
        <v:shapetype id="_x0000_t202" coordsize="21600,21600" o:spt="202" path="m,l,21600r21600,l21600,xe">
          <v:stroke joinstyle="miter"/>
          <v:path gradientshapeok="t" o:connecttype="rect"/>
        </v:shapetype>
        <v:shape id="_x0000_s2050" type="#_x0000_t202" style="position:absolute;margin-left:0;margin-top:0;width:2in;height:2in;z-index:25166028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filled="f" stroked="f" strokeweight=".5pt">
          <v:textbox style="mso-fit-shape-to-text:t" inset="0,0,0,0">
            <w:txbxContent>
              <w:p w:rsidR="008464B5" w:rsidRDefault="00BE029C">
                <w:pPr>
                  <w:pStyle w:val="a4"/>
                </w:pPr>
                <w:r>
                  <w:rPr>
                    <w:rFonts w:ascii="仿宋" w:eastAsia="仿宋" w:hAnsi="仿宋" w:cs="仿宋" w:hint="eastAsia"/>
                    <w:sz w:val="21"/>
                    <w:szCs w:val="21"/>
                  </w:rPr>
                  <w:fldChar w:fldCharType="begin"/>
                </w:r>
                <w:r w:rsidR="00064287">
                  <w:rPr>
                    <w:rFonts w:ascii="仿宋" w:eastAsia="仿宋" w:hAnsi="仿宋" w:cs="仿宋" w:hint="eastAsia"/>
                    <w:sz w:val="21"/>
                    <w:szCs w:val="21"/>
                  </w:rPr>
                  <w:instrText xml:space="preserve"> PAGE  \* MERGEFORMAT </w:instrText>
                </w:r>
                <w:r>
                  <w:rPr>
                    <w:rFonts w:ascii="仿宋" w:eastAsia="仿宋" w:hAnsi="仿宋" w:cs="仿宋" w:hint="eastAsia"/>
                    <w:sz w:val="21"/>
                    <w:szCs w:val="21"/>
                  </w:rPr>
                  <w:fldChar w:fldCharType="separate"/>
                </w:r>
                <w:r w:rsidR="0061133A">
                  <w:rPr>
                    <w:rFonts w:ascii="仿宋" w:eastAsia="仿宋" w:hAnsi="仿宋" w:cs="仿宋"/>
                    <w:noProof/>
                    <w:sz w:val="21"/>
                    <w:szCs w:val="21"/>
                  </w:rPr>
                  <w:t>36</w:t>
                </w:r>
                <w:r>
                  <w:rPr>
                    <w:rFonts w:ascii="仿宋" w:eastAsia="仿宋" w:hAnsi="仿宋" w:cs="仿宋" w:hint="eastAsia"/>
                    <w:sz w:val="21"/>
                    <w:szCs w:val="21"/>
                  </w:rPr>
                  <w:fldChar w:fldCharType="end"/>
                </w:r>
              </w:p>
            </w:txbxContent>
          </v:textbox>
          <w10:wrap anchorx="margin"/>
        </v:shape>
      </w:pict>
    </w:r>
    <w:r w:rsidR="00064287">
      <w:rPr>
        <w:rFonts w:hint="eastAsia"/>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4B5" w:rsidRDefault="00BE029C">
    <w:pPr>
      <w:pStyle w:val="a4"/>
    </w:pPr>
    <w:r>
      <w:pict>
        <v:shapetype id="_x0000_t202" coordsize="21600,21600" o:spt="202" path="m,l,21600r21600,l21600,xe">
          <v:stroke joinstyle="miter"/>
          <v:path gradientshapeok="t" o:connecttype="rect"/>
        </v:shapetype>
        <v:shape id="_x0000_s2049" type="#_x0000_t202" style="position:absolute;margin-left:0;margin-top:0;width:2in;height:2in;z-index:25166336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filled="f" stroked="f" strokeweight=".5pt">
          <v:textbox style="mso-fit-shape-to-text:t" inset="0,0,0,0">
            <w:txbxContent>
              <w:p w:rsidR="008464B5" w:rsidRDefault="00BE029C">
                <w:pPr>
                  <w:pStyle w:val="a4"/>
                </w:pPr>
                <w:r>
                  <w:rPr>
                    <w:rFonts w:ascii="仿宋" w:eastAsia="仿宋" w:hAnsi="仿宋" w:cs="仿宋" w:hint="eastAsia"/>
                    <w:sz w:val="21"/>
                    <w:szCs w:val="21"/>
                  </w:rPr>
                  <w:fldChar w:fldCharType="begin"/>
                </w:r>
                <w:r w:rsidR="00064287">
                  <w:rPr>
                    <w:rFonts w:ascii="仿宋" w:eastAsia="仿宋" w:hAnsi="仿宋" w:cs="仿宋" w:hint="eastAsia"/>
                    <w:sz w:val="21"/>
                    <w:szCs w:val="21"/>
                  </w:rPr>
                  <w:instrText xml:space="preserve"> PAGE  \* MERGEFORMAT </w:instrText>
                </w:r>
                <w:r>
                  <w:rPr>
                    <w:rFonts w:ascii="仿宋" w:eastAsia="仿宋" w:hAnsi="仿宋" w:cs="仿宋" w:hint="eastAsia"/>
                    <w:sz w:val="21"/>
                    <w:szCs w:val="21"/>
                  </w:rPr>
                  <w:fldChar w:fldCharType="separate"/>
                </w:r>
                <w:r w:rsidR="0061133A">
                  <w:rPr>
                    <w:rFonts w:ascii="仿宋" w:eastAsia="仿宋" w:hAnsi="仿宋" w:cs="仿宋"/>
                    <w:noProof/>
                    <w:sz w:val="21"/>
                    <w:szCs w:val="21"/>
                  </w:rPr>
                  <w:t>4</w:t>
                </w:r>
                <w:r>
                  <w:rPr>
                    <w:rFonts w:ascii="仿宋" w:eastAsia="仿宋" w:hAnsi="仿宋" w:cs="仿宋" w:hint="eastAsia"/>
                    <w:sz w:val="21"/>
                    <w:szCs w:val="21"/>
                  </w:rPr>
                  <w:fldChar w:fldCharType="end"/>
                </w:r>
              </w:p>
            </w:txbxContent>
          </v:textbox>
          <w10:wrap anchorx="margin"/>
        </v:shape>
      </w:pict>
    </w:r>
    <w:r w:rsidR="00064287">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8A4" w:rsidRDefault="00E928A4" w:rsidP="008464B5">
      <w:r>
        <w:separator/>
      </w:r>
    </w:p>
  </w:footnote>
  <w:footnote w:type="continuationSeparator" w:id="0">
    <w:p w:rsidR="00E928A4" w:rsidRDefault="00E928A4" w:rsidP="008464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0DFD509"/>
    <w:multiLevelType w:val="singleLevel"/>
    <w:tmpl w:val="C0DFD509"/>
    <w:lvl w:ilvl="0">
      <w:start w:val="3"/>
      <w:numFmt w:val="chineseCounting"/>
      <w:suff w:val="nothing"/>
      <w:lvlText w:val="%1、"/>
      <w:lvlJc w:val="left"/>
      <w:rPr>
        <w:rFonts w:hint="eastAsia"/>
      </w:rPr>
    </w:lvl>
  </w:abstractNum>
  <w:abstractNum w:abstractNumId="1">
    <w:nsid w:val="E2BCCAC3"/>
    <w:multiLevelType w:val="multilevel"/>
    <w:tmpl w:val="E2BCCAC3"/>
    <w:lvl w:ilvl="0">
      <w:start w:val="1"/>
      <w:numFmt w:val="decimal"/>
      <w:lvlText w:val="[%1]"/>
      <w:lvlJc w:val="left"/>
      <w:pPr>
        <w:tabs>
          <w:tab w:val="left" w:pos="312"/>
        </w:tabs>
      </w:pPr>
      <w:rPr>
        <w:rFonts w:ascii="仿宋" w:eastAsia="仿宋" w:hAnsi="仿宋" w:cs="仿宋" w:hint="default"/>
        <w:sz w:val="28"/>
        <w:szCs w:val="28"/>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nsid w:val="4126B027"/>
    <w:multiLevelType w:val="multilevel"/>
    <w:tmpl w:val="4126B027"/>
    <w:lvl w:ilvl="0">
      <w:start w:val="1"/>
      <w:numFmt w:val="decimal"/>
      <w:lvlText w:val="%1."/>
      <w:lvlJc w:val="left"/>
      <w:pPr>
        <w:tabs>
          <w:tab w:val="left" w:pos="312"/>
        </w:tabs>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nsid w:val="5ED00FAC"/>
    <w:multiLevelType w:val="multilevel"/>
    <w:tmpl w:val="5ED00FAC"/>
    <w:lvl w:ilvl="0">
      <w:start w:val="1"/>
      <w:numFmt w:val="decimal"/>
      <w:lvlText w:val="[%1]"/>
      <w:lvlJc w:val="left"/>
      <w:pPr>
        <w:tabs>
          <w:tab w:val="left" w:pos="312"/>
        </w:tabs>
      </w:pPr>
      <w:rPr>
        <w:rFonts w:ascii="Times New Roman" w:eastAsia="仿宋" w:hAnsi="Times New Roman" w:cs="Times New Roman" w:hint="default"/>
        <w:sz w:val="20"/>
        <w:szCs w:val="20"/>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512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docVars>
    <w:docVar w:name="commondata" w:val="eyJoZGlkIjoiNTdjYTI0ZTBlZDBmZWUyZGIyZDllNzM3Yzc1ZmUwMmEifQ=="/>
  </w:docVars>
  <w:rsids>
    <w:rsidRoot w:val="191A404E"/>
    <w:rsid w:val="000433A4"/>
    <w:rsid w:val="00064287"/>
    <w:rsid w:val="0019277B"/>
    <w:rsid w:val="002B4C7B"/>
    <w:rsid w:val="002E64CC"/>
    <w:rsid w:val="00340F9B"/>
    <w:rsid w:val="003951B0"/>
    <w:rsid w:val="00440E52"/>
    <w:rsid w:val="004B7E18"/>
    <w:rsid w:val="0061133A"/>
    <w:rsid w:val="00640C5C"/>
    <w:rsid w:val="0081569A"/>
    <w:rsid w:val="00824267"/>
    <w:rsid w:val="00833B6C"/>
    <w:rsid w:val="008464B5"/>
    <w:rsid w:val="0084761E"/>
    <w:rsid w:val="00893DB1"/>
    <w:rsid w:val="008A18A9"/>
    <w:rsid w:val="008A4FC7"/>
    <w:rsid w:val="00A63068"/>
    <w:rsid w:val="00AA3455"/>
    <w:rsid w:val="00B15050"/>
    <w:rsid w:val="00B85EC6"/>
    <w:rsid w:val="00BE029C"/>
    <w:rsid w:val="00BE70DA"/>
    <w:rsid w:val="00CB4C3B"/>
    <w:rsid w:val="00D12EEC"/>
    <w:rsid w:val="00DB1336"/>
    <w:rsid w:val="00E113D1"/>
    <w:rsid w:val="00E72532"/>
    <w:rsid w:val="00E928A4"/>
    <w:rsid w:val="00F16192"/>
    <w:rsid w:val="00F651FA"/>
    <w:rsid w:val="00FD46AE"/>
    <w:rsid w:val="042C74B7"/>
    <w:rsid w:val="055866FD"/>
    <w:rsid w:val="0CD848E5"/>
    <w:rsid w:val="0CEE7E5E"/>
    <w:rsid w:val="0DA626D2"/>
    <w:rsid w:val="0FC56DF5"/>
    <w:rsid w:val="10CE4E65"/>
    <w:rsid w:val="14726477"/>
    <w:rsid w:val="191A404E"/>
    <w:rsid w:val="1B3A3A66"/>
    <w:rsid w:val="267D726A"/>
    <w:rsid w:val="26981E89"/>
    <w:rsid w:val="2A0C2A72"/>
    <w:rsid w:val="2C6A4664"/>
    <w:rsid w:val="2D964B2C"/>
    <w:rsid w:val="2F77098D"/>
    <w:rsid w:val="358E32B0"/>
    <w:rsid w:val="39E36E1F"/>
    <w:rsid w:val="3D5A3DC8"/>
    <w:rsid w:val="462036D5"/>
    <w:rsid w:val="4BFD618C"/>
    <w:rsid w:val="50A2649A"/>
    <w:rsid w:val="52034CAD"/>
    <w:rsid w:val="5C606182"/>
    <w:rsid w:val="5C7946B7"/>
    <w:rsid w:val="5E8C7702"/>
    <w:rsid w:val="5F85487D"/>
    <w:rsid w:val="653B68D7"/>
    <w:rsid w:val="65F97B09"/>
    <w:rsid w:val="6D4B172F"/>
    <w:rsid w:val="764010A6"/>
    <w:rsid w:val="76995196"/>
    <w:rsid w:val="7BF77198"/>
    <w:rsid w:val="7C1667D8"/>
    <w:rsid w:val="7D660B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rules v:ext="edit">
        <o:r id="V:Rule1" type="callout" idref="#_x0000_s1026"/>
        <o:r id="V:Rule2" type="callout" idref="#_x0000_s1029"/>
        <o:r id="V:Rule3" type="callout" idref="#_x0000_s1028"/>
        <o:r id="V:Rule4"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uiPriority="99"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64B5"/>
    <w:pPr>
      <w:widowControl w:val="0"/>
      <w:jc w:val="both"/>
    </w:pPr>
    <w:rPr>
      <w:kern w:val="2"/>
      <w:sz w:val="21"/>
      <w:szCs w:val="24"/>
    </w:rPr>
  </w:style>
  <w:style w:type="paragraph" w:styleId="1">
    <w:name w:val="heading 1"/>
    <w:basedOn w:val="a"/>
    <w:next w:val="a"/>
    <w:link w:val="1Char"/>
    <w:uiPriority w:val="9"/>
    <w:qFormat/>
    <w:rsid w:val="008464B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sid w:val="008464B5"/>
    <w:pPr>
      <w:widowControl/>
      <w:ind w:firstLine="360"/>
      <w:jc w:val="left"/>
    </w:pPr>
    <w:rPr>
      <w:b/>
      <w:bCs/>
      <w:kern w:val="0"/>
      <w:sz w:val="18"/>
      <w:szCs w:val="18"/>
      <w:lang w:eastAsia="en-US"/>
    </w:rPr>
  </w:style>
  <w:style w:type="paragraph" w:styleId="3">
    <w:name w:val="toc 3"/>
    <w:basedOn w:val="a"/>
    <w:next w:val="a"/>
    <w:rsid w:val="008464B5"/>
    <w:pPr>
      <w:ind w:leftChars="400" w:left="840"/>
    </w:pPr>
  </w:style>
  <w:style w:type="paragraph" w:styleId="2">
    <w:name w:val="Body Text Indent 2"/>
    <w:basedOn w:val="a"/>
    <w:qFormat/>
    <w:rsid w:val="008464B5"/>
    <w:pPr>
      <w:spacing w:beforeLines="30" w:line="470" w:lineRule="exact"/>
      <w:ind w:firstLineChars="200" w:firstLine="544"/>
    </w:pPr>
    <w:rPr>
      <w:rFonts w:eastAsia="楷体_GB2312"/>
      <w:spacing w:val="-14"/>
      <w:sz w:val="30"/>
      <w:szCs w:val="20"/>
    </w:rPr>
  </w:style>
  <w:style w:type="paragraph" w:styleId="a4">
    <w:name w:val="footer"/>
    <w:basedOn w:val="a"/>
    <w:qFormat/>
    <w:rsid w:val="008464B5"/>
    <w:pPr>
      <w:tabs>
        <w:tab w:val="center" w:pos="4153"/>
        <w:tab w:val="right" w:pos="8306"/>
      </w:tabs>
      <w:snapToGrid w:val="0"/>
      <w:jc w:val="left"/>
    </w:pPr>
    <w:rPr>
      <w:sz w:val="18"/>
      <w:szCs w:val="18"/>
    </w:rPr>
  </w:style>
  <w:style w:type="paragraph" w:styleId="a5">
    <w:name w:val="header"/>
    <w:basedOn w:val="a"/>
    <w:qFormat/>
    <w:rsid w:val="008464B5"/>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rsid w:val="008464B5"/>
  </w:style>
  <w:style w:type="paragraph" w:styleId="20">
    <w:name w:val="toc 2"/>
    <w:basedOn w:val="a"/>
    <w:next w:val="a"/>
    <w:qFormat/>
    <w:rsid w:val="008464B5"/>
    <w:pPr>
      <w:ind w:leftChars="200" w:left="420"/>
    </w:pPr>
  </w:style>
  <w:style w:type="table" w:styleId="a6">
    <w:name w:val="Table Grid"/>
    <w:basedOn w:val="a1"/>
    <w:qFormat/>
    <w:rsid w:val="008464B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qFormat/>
    <w:rsid w:val="008464B5"/>
    <w:rPr>
      <w:b/>
    </w:rPr>
  </w:style>
  <w:style w:type="character" w:customStyle="1" w:styleId="1Char">
    <w:name w:val="标题 1 Char"/>
    <w:link w:val="1"/>
    <w:uiPriority w:val="9"/>
    <w:qFormat/>
    <w:rsid w:val="008464B5"/>
    <w:rPr>
      <w:rFonts w:ascii="宋体" w:hAnsi="宋体" w:cs="宋体"/>
      <w:b/>
      <w:bCs/>
      <w:kern w:val="36"/>
      <w:sz w:val="48"/>
      <w:szCs w:val="48"/>
    </w:rPr>
  </w:style>
  <w:style w:type="paragraph" w:customStyle="1" w:styleId="WPSOffice1">
    <w:name w:val="WPSOffice手动目录 1"/>
    <w:qFormat/>
    <w:rsid w:val="008464B5"/>
  </w:style>
  <w:style w:type="paragraph" w:customStyle="1" w:styleId="WPSOffice2">
    <w:name w:val="WPSOffice手动目录 2"/>
    <w:qFormat/>
    <w:rsid w:val="008464B5"/>
    <w:pPr>
      <w:ind w:leftChars="200" w:left="200"/>
    </w:pPr>
  </w:style>
  <w:style w:type="paragraph" w:customStyle="1" w:styleId="WPSOffice3">
    <w:name w:val="WPSOffice手动目录 3"/>
    <w:qFormat/>
    <w:rsid w:val="008464B5"/>
    <w:pPr>
      <w:ind w:leftChars="400" w:left="400"/>
    </w:pPr>
  </w:style>
  <w:style w:type="paragraph" w:styleId="a8">
    <w:name w:val="Balloon Text"/>
    <w:basedOn w:val="a"/>
    <w:link w:val="Char"/>
    <w:rsid w:val="002E64CC"/>
    <w:rPr>
      <w:sz w:val="18"/>
      <w:szCs w:val="18"/>
    </w:rPr>
  </w:style>
  <w:style w:type="character" w:customStyle="1" w:styleId="Char">
    <w:name w:val="批注框文本 Char"/>
    <w:basedOn w:val="a0"/>
    <w:link w:val="a8"/>
    <w:rsid w:val="002E64C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56</Pages>
  <Words>4703</Words>
  <Characters>26810</Characters>
  <Application>Microsoft Office Word</Application>
  <DocSecurity>0</DocSecurity>
  <Lines>223</Lines>
  <Paragraphs>62</Paragraphs>
  <ScaleCrop>false</ScaleCrop>
  <Company/>
  <LinksUpToDate>false</LinksUpToDate>
  <CharactersWithSpaces>31451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 guy</dc:creator>
  <cp:lastModifiedBy>Ark New</cp:lastModifiedBy>
  <cp:revision>34</cp:revision>
  <dcterms:created xsi:type="dcterms:W3CDTF">2022-04-23T06:01:00Z</dcterms:created>
  <dcterms:modified xsi:type="dcterms:W3CDTF">2022-05-01T10:19:00Z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FA1834814F4D4B77BC13243A916DE599</vt:lpwstr>
  </property>
  <property fmtid="{D5CDD505-2E9C-101B-9397-08002B2CF9AE}" pid="4" name="commondata">
    <vt:lpwstr>eyJoZGlkIjoiNTdjYTI0ZTBlZDBmZWUyZGIyZDllNzM3Yzc1ZmUwMmEifQ==</vt:lpwstr>
  </property>
</Properties>
</file>